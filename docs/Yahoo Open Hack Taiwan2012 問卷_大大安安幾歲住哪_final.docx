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20E0E" w14:textId="77777777" w:rsidR="00155B85" w:rsidRPr="00250D13" w:rsidRDefault="00155B85" w:rsidP="00AD6D08">
      <w:pPr>
        <w:widowControl/>
        <w:spacing w:before="100" w:beforeAutospacing="1" w:after="100" w:afterAutospacing="1"/>
        <w:ind w:left="360"/>
        <w:jc w:val="center"/>
        <w:rPr>
          <w:rFonts w:ascii="微軟正黑體" w:eastAsia="微軟正黑體" w:hAnsi="微軟正黑體" w:cs="新細明體"/>
          <w:kern w:val="0"/>
          <w:sz w:val="40"/>
          <w:szCs w:val="40"/>
        </w:rPr>
      </w:pPr>
      <w:r w:rsidRPr="00250D13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Yahoo</w:t>
      </w:r>
      <w:r w:rsidR="00AD6D08" w:rsidRPr="00250D13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!奇摩 Open</w:t>
      </w:r>
      <w:r w:rsidR="00803240">
        <w:rPr>
          <w:rFonts w:ascii="微軟正黑體" w:eastAsia="微軟正黑體" w:hAnsi="微軟正黑體" w:cs="新細明體" w:hint="eastAsia"/>
          <w:kern w:val="0"/>
          <w:sz w:val="40"/>
          <w:szCs w:val="40"/>
        </w:rPr>
        <w:t xml:space="preserve"> </w:t>
      </w:r>
      <w:r w:rsidRPr="00250D13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Hack</w:t>
      </w:r>
      <w:r w:rsidR="008B6814">
        <w:rPr>
          <w:rFonts w:ascii="微軟正黑體" w:eastAsia="微軟正黑體" w:hAnsi="微軟正黑體" w:cs="新細明體" w:hint="eastAsia"/>
          <w:kern w:val="0"/>
          <w:sz w:val="40"/>
          <w:szCs w:val="40"/>
        </w:rPr>
        <w:t xml:space="preserve"> </w:t>
      </w:r>
      <w:r w:rsidRPr="00250D13">
        <w:rPr>
          <w:rFonts w:ascii="微軟正黑體" w:eastAsia="微軟正黑體" w:hAnsi="微軟正黑體" w:cs="新細明體" w:hint="eastAsia"/>
          <w:kern w:val="0"/>
          <w:sz w:val="40"/>
          <w:szCs w:val="40"/>
        </w:rPr>
        <w:t>2012 問卷</w:t>
      </w:r>
    </w:p>
    <w:p w14:paraId="5AF1EE2D" w14:textId="77777777" w:rsidR="00250D13" w:rsidRDefault="00250D13" w:rsidP="00C0207E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  <w:r w:rsidRPr="00250D13">
        <w:rPr>
          <w:rFonts w:ascii="微軟正黑體" w:eastAsia="微軟正黑體" w:hAnsi="微軟正黑體" w:hint="eastAsia"/>
          <w:kern w:val="0"/>
          <w:sz w:val="28"/>
          <w:szCs w:val="28"/>
        </w:rPr>
        <w:t>您好！</w:t>
      </w:r>
      <w:r w:rsidR="00164EBD" w:rsidRPr="00164EBD">
        <w:rPr>
          <w:rFonts w:ascii="微軟正黑體" w:eastAsia="微軟正黑體" w:hAnsi="微軟正黑體"/>
          <w:kern w:val="0"/>
          <w:sz w:val="28"/>
          <w:szCs w:val="28"/>
        </w:rPr>
        <w:t>感謝</w:t>
      </w:r>
      <w:r w:rsidR="00AE502B">
        <w:rPr>
          <w:rFonts w:ascii="微軟正黑體" w:eastAsia="微軟正黑體" w:hAnsi="微軟正黑體" w:hint="eastAsia"/>
          <w:kern w:val="0"/>
          <w:sz w:val="28"/>
          <w:szCs w:val="28"/>
        </w:rPr>
        <w:t>_</w:t>
      </w:r>
      <w:r w:rsidR="00164EBD" w:rsidRPr="00164EBD">
        <w:rPr>
          <w:rFonts w:ascii="微軟正黑體" w:eastAsia="微軟正黑體" w:hAnsi="微軟正黑體"/>
          <w:kern w:val="0"/>
          <w:sz w:val="28"/>
          <w:szCs w:val="28"/>
        </w:rPr>
        <w:t>貴團隊的報名參與，由於活動報名非常踴躍，</w:t>
      </w:r>
      <w:r w:rsidRPr="00250D13">
        <w:rPr>
          <w:rFonts w:ascii="微軟正黑體" w:eastAsia="微軟正黑體" w:hAnsi="微軟正黑體" w:hint="eastAsia"/>
          <w:kern w:val="0"/>
          <w:sz w:val="28"/>
          <w:szCs w:val="28"/>
        </w:rPr>
        <w:t>為讓主辦單位更了解</w:t>
      </w:r>
      <w:r w:rsidR="00C675DC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Yahoo!奇摩 </w:t>
      </w:r>
      <w:r w:rsidRPr="00250D13">
        <w:rPr>
          <w:rFonts w:ascii="微軟正黑體" w:eastAsia="微軟正黑體" w:hAnsi="微軟正黑體" w:hint="eastAsia"/>
          <w:kern w:val="0"/>
          <w:sz w:val="28"/>
          <w:szCs w:val="28"/>
        </w:rPr>
        <w:t>Open</w:t>
      </w:r>
      <w:r w:rsidR="00803240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 </w:t>
      </w:r>
      <w:r w:rsidRPr="00250D13">
        <w:rPr>
          <w:rFonts w:ascii="微軟正黑體" w:eastAsia="微軟正黑體" w:hAnsi="微軟正黑體" w:hint="eastAsia"/>
          <w:kern w:val="0"/>
          <w:sz w:val="28"/>
          <w:szCs w:val="28"/>
        </w:rPr>
        <w:t>Hack的</w:t>
      </w:r>
      <w:r w:rsidR="00A72A83" w:rsidRPr="00AA7E7C">
        <w:rPr>
          <w:rFonts w:ascii="微軟正黑體" w:eastAsia="微軟正黑體" w:hAnsi="微軟正黑體" w:hint="eastAsia"/>
          <w:kern w:val="0"/>
          <w:sz w:val="28"/>
          <w:szCs w:val="28"/>
        </w:rPr>
        <w:t>參與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團隊</w:t>
      </w:r>
      <w:r w:rsidRPr="00250D13">
        <w:rPr>
          <w:rFonts w:ascii="微軟正黑體" w:eastAsia="微軟正黑體" w:hAnsi="微軟正黑體" w:hint="eastAsia"/>
          <w:kern w:val="0"/>
          <w:sz w:val="28"/>
          <w:szCs w:val="28"/>
        </w:rPr>
        <w:t>，請</w:t>
      </w:r>
      <w:r w:rsidR="00A72A83" w:rsidRPr="005F17B0">
        <w:rPr>
          <w:rFonts w:ascii="微軟正黑體" w:eastAsia="微軟正黑體" w:hAnsi="微軟正黑體" w:hint="eastAsia"/>
          <w:kern w:val="0"/>
          <w:sz w:val="28"/>
          <w:szCs w:val="28"/>
        </w:rPr>
        <w:t>您</w:t>
      </w:r>
      <w:r w:rsidRPr="00250D13">
        <w:rPr>
          <w:rFonts w:ascii="微軟正黑體" w:eastAsia="微軟正黑體" w:hAnsi="微軟正黑體" w:hint="eastAsia"/>
          <w:kern w:val="0"/>
          <w:sz w:val="28"/>
          <w:szCs w:val="28"/>
        </w:rPr>
        <w:t>協助提供以下相關資</w:t>
      </w:r>
      <w:r w:rsidR="00C675DC">
        <w:rPr>
          <w:rFonts w:ascii="微軟正黑體" w:eastAsia="微軟正黑體" w:hAnsi="微軟正黑體" w:hint="eastAsia"/>
          <w:kern w:val="0"/>
          <w:sz w:val="28"/>
          <w:szCs w:val="28"/>
        </w:rPr>
        <w:t>料</w:t>
      </w:r>
      <w:r w:rsidR="00A72A83">
        <w:rPr>
          <w:rFonts w:ascii="微軟正黑體" w:eastAsia="微軟正黑體" w:hAnsi="微軟正黑體" w:hint="eastAsia"/>
          <w:kern w:val="0"/>
          <w:sz w:val="28"/>
          <w:szCs w:val="28"/>
        </w:rPr>
        <w:t>，</w:t>
      </w:r>
      <w:r w:rsidR="00C675DC" w:rsidRPr="00C675DC">
        <w:rPr>
          <w:rFonts w:ascii="微軟正黑體" w:eastAsia="微軟正黑體" w:hAnsi="微軟正黑體" w:hint="eastAsia"/>
          <w:kern w:val="0"/>
          <w:sz w:val="28"/>
          <w:szCs w:val="28"/>
        </w:rPr>
        <w:t>越完整詳細，</w:t>
      </w:r>
      <w:r w:rsidR="00A72A83">
        <w:rPr>
          <w:rFonts w:ascii="微軟正黑體" w:eastAsia="微軟正黑體" w:hAnsi="微軟正黑體" w:hint="eastAsia"/>
          <w:kern w:val="0"/>
          <w:sz w:val="28"/>
          <w:szCs w:val="28"/>
        </w:rPr>
        <w:t>將</w:t>
      </w:r>
      <w:r w:rsidR="00C675DC" w:rsidRPr="00C675DC">
        <w:rPr>
          <w:rFonts w:ascii="微軟正黑體" w:eastAsia="微軟正黑體" w:hAnsi="微軟正黑體" w:hint="eastAsia"/>
          <w:kern w:val="0"/>
          <w:sz w:val="28"/>
          <w:szCs w:val="28"/>
        </w:rPr>
        <w:t>有助於我們更了解您</w:t>
      </w:r>
      <w:r w:rsidR="00C675DC">
        <w:rPr>
          <w:rFonts w:ascii="微軟正黑體" w:eastAsia="微軟正黑體" w:hAnsi="微軟正黑體" w:hint="eastAsia"/>
          <w:kern w:val="0"/>
          <w:sz w:val="28"/>
          <w:szCs w:val="28"/>
        </w:rPr>
        <w:t>，</w:t>
      </w:r>
      <w:r w:rsidRPr="00250D13">
        <w:rPr>
          <w:rFonts w:ascii="微軟正黑體" w:eastAsia="微軟正黑體" w:hAnsi="微軟正黑體" w:hint="eastAsia"/>
          <w:kern w:val="0"/>
          <w:sz w:val="28"/>
          <w:szCs w:val="28"/>
        </w:rPr>
        <w:t>謝謝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！</w:t>
      </w:r>
    </w:p>
    <w:p w14:paraId="0E4B0BF1" w14:textId="77777777" w:rsidR="00C0207E" w:rsidRDefault="00C0207E" w:rsidP="00C0207E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</w:p>
    <w:p w14:paraId="7015DCFD" w14:textId="77777777" w:rsidR="00803240" w:rsidRPr="00C2068A" w:rsidRDefault="00A72A83" w:rsidP="00C2068A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  <w:r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請於</w:t>
      </w:r>
      <w:r w:rsidRPr="00C2068A">
        <w:rPr>
          <w:rFonts w:ascii="微軟正黑體" w:eastAsia="微軟正黑體" w:hAnsi="微軟正黑體"/>
          <w:kern w:val="0"/>
          <w:sz w:val="28"/>
          <w:szCs w:val="28"/>
        </w:rPr>
        <w:t>9/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21</w:t>
      </w:r>
      <w:r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前提交此問卷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，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問卷</w:t>
      </w:r>
      <w:r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回覆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後，</w:t>
      </w:r>
      <w:r w:rsidR="00954A07">
        <w:rPr>
          <w:rFonts w:ascii="微軟正黑體" w:eastAsia="微軟正黑體" w:hAnsi="微軟正黑體" w:hint="eastAsia"/>
          <w:kern w:val="0"/>
          <w:sz w:val="28"/>
          <w:szCs w:val="28"/>
        </w:rPr>
        <w:t>組員</w:t>
      </w:r>
      <w:r w:rsidR="009D0E62">
        <w:rPr>
          <w:rFonts w:ascii="微軟正黑體" w:eastAsia="微軟正黑體" w:hAnsi="微軟正黑體" w:hint="eastAsia"/>
          <w:kern w:val="0"/>
          <w:sz w:val="28"/>
          <w:szCs w:val="28"/>
        </w:rPr>
        <w:t>資料將無法再做資料更動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。主辦單位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將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統一於</w:t>
      </w:r>
      <w:r w:rsidR="00C675DC">
        <w:rPr>
          <w:rFonts w:ascii="微軟正黑體" w:eastAsia="微軟正黑體" w:hAnsi="微軟正黑體"/>
          <w:kern w:val="0"/>
          <w:sz w:val="28"/>
          <w:szCs w:val="28"/>
        </w:rPr>
        <w:t>10/</w:t>
      </w:r>
      <w:r w:rsidR="00C675DC">
        <w:rPr>
          <w:rFonts w:ascii="微軟正黑體" w:eastAsia="微軟正黑體" w:hAnsi="微軟正黑體" w:hint="eastAsia"/>
          <w:kern w:val="0"/>
          <w:sz w:val="28"/>
          <w:szCs w:val="28"/>
        </w:rPr>
        <w:t>1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以</w:t>
      </w:r>
      <w:r w:rsidR="00197462" w:rsidRPr="001E288A">
        <w:rPr>
          <w:rFonts w:ascii="微軟正黑體" w:eastAsia="微軟正黑體" w:hAnsi="微軟正黑體" w:hint="eastAsia"/>
          <w:kern w:val="0"/>
          <w:sz w:val="28"/>
          <w:szCs w:val="28"/>
        </w:rPr>
        <w:t>電話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通知參</w:t>
      </w:r>
      <w:r w:rsidR="00954A07">
        <w:rPr>
          <w:rFonts w:ascii="微軟正黑體" w:eastAsia="微軟正黑體" w:hAnsi="微軟正黑體" w:hint="eastAsia"/>
          <w:kern w:val="0"/>
          <w:sz w:val="28"/>
          <w:szCs w:val="28"/>
        </w:rPr>
        <w:t>賽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的團隊。</w:t>
      </w:r>
      <w:r w:rsidR="00803240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本活動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預計</w:t>
      </w:r>
      <w:r w:rsidR="00803240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招募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50</w:t>
      </w:r>
      <w:r w:rsidR="00803240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組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參賽隊伍</w:t>
      </w:r>
      <w:r w:rsidR="00803240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，每組</w:t>
      </w:r>
      <w:r w:rsidR="00803240" w:rsidRPr="00C2068A">
        <w:rPr>
          <w:rFonts w:ascii="微軟正黑體" w:eastAsia="微軟正黑體" w:hAnsi="微軟正黑體"/>
          <w:kern w:val="0"/>
          <w:sz w:val="28"/>
          <w:szCs w:val="28"/>
        </w:rPr>
        <w:t>1~4</w:t>
      </w:r>
      <w:r w:rsidR="00803240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人，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同時主辦單位保有增加備取名額的彈性與權利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。</w:t>
      </w:r>
    </w:p>
    <w:p w14:paraId="11CBB7D8" w14:textId="77777777" w:rsidR="00690174" w:rsidRPr="00803240" w:rsidRDefault="00690174" w:rsidP="00C0207E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</w:p>
    <w:p w14:paraId="4F589C87" w14:textId="77777777" w:rsidR="008F4192" w:rsidRDefault="008F4192" w:rsidP="00C0207E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有任何問題請洽 27070657*221陳小組 </w:t>
      </w:r>
    </w:p>
    <w:p w14:paraId="1579D6B0" w14:textId="77777777" w:rsidR="004B39EE" w:rsidRDefault="00690174" w:rsidP="00C0207E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kern w:val="0"/>
          <w:sz w:val="28"/>
          <w:szCs w:val="28"/>
        </w:rPr>
        <w:t>或請e-mail：</w:t>
      </w:r>
      <w:r w:rsidR="00F8349F">
        <w:fldChar w:fldCharType="begin"/>
      </w:r>
      <w:r w:rsidR="00F8349F">
        <w:instrText xml:space="preserve"> HYPERLINK "mailto:ruth@bnext.com.tw" </w:instrText>
      </w:r>
      <w:r w:rsidR="00F8349F">
        <w:fldChar w:fldCharType="separate"/>
      </w:r>
      <w:r w:rsidR="00803240" w:rsidRPr="00F10BD0">
        <w:rPr>
          <w:rStyle w:val="Hyperlink"/>
          <w:rFonts w:ascii="微軟正黑體" w:eastAsia="微軟正黑體" w:hAnsi="微軟正黑體" w:hint="eastAsia"/>
          <w:kern w:val="0"/>
          <w:sz w:val="28"/>
          <w:szCs w:val="28"/>
        </w:rPr>
        <w:t>ruth@bnext.com.tw</w:t>
      </w:r>
      <w:r w:rsidR="00F8349F">
        <w:rPr>
          <w:rStyle w:val="Hyperlink"/>
          <w:rFonts w:ascii="微軟正黑體" w:eastAsia="微軟正黑體" w:hAnsi="微軟正黑體"/>
          <w:kern w:val="0"/>
          <w:sz w:val="28"/>
          <w:szCs w:val="28"/>
        </w:rPr>
        <w:fldChar w:fldCharType="end"/>
      </w:r>
    </w:p>
    <w:p w14:paraId="7E2DEA23" w14:textId="77777777" w:rsidR="00803240" w:rsidRDefault="00803240" w:rsidP="00C0207E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</w:p>
    <w:p w14:paraId="427C3681" w14:textId="77777777" w:rsidR="00690174" w:rsidRDefault="00803240" w:rsidP="00C0207E">
      <w:pPr>
        <w:snapToGrid w:val="0"/>
        <w:rPr>
          <w:ins w:id="0" w:author="sophiahc" w:date="2012-09-10T10:25:00Z"/>
          <w:rFonts w:ascii="微軟正黑體" w:eastAsia="微軟正黑體" w:hAnsi="微軟正黑體"/>
          <w:kern w:val="0"/>
          <w:sz w:val="28"/>
          <w:szCs w:val="28"/>
        </w:rPr>
      </w:pPr>
      <w:r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請協助提供以下相關資</w:t>
      </w:r>
      <w:r w:rsidR="00C675DC">
        <w:rPr>
          <w:rFonts w:ascii="微軟正黑體" w:eastAsia="微軟正黑體" w:hAnsi="微軟正黑體" w:hint="eastAsia"/>
          <w:kern w:val="0"/>
          <w:sz w:val="28"/>
          <w:szCs w:val="28"/>
        </w:rPr>
        <w:t>料，姓名請填寫中文全名，若外籍人士，請填寫護照上完整姓名</w:t>
      </w:r>
      <w:r w:rsidR="00954A07">
        <w:rPr>
          <w:rFonts w:ascii="微軟正黑體" w:eastAsia="微軟正黑體" w:hAnsi="微軟正黑體" w:hint="eastAsia"/>
          <w:kern w:val="0"/>
          <w:sz w:val="28"/>
          <w:szCs w:val="28"/>
        </w:rPr>
        <w:t>。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若有標示不清或資料不完整，</w:t>
      </w:r>
      <w:r w:rsidR="00C675DC">
        <w:rPr>
          <w:rFonts w:ascii="微軟正黑體" w:eastAsia="微軟正黑體" w:hAnsi="微軟正黑體" w:hint="eastAsia"/>
          <w:kern w:val="0"/>
          <w:sz w:val="28"/>
          <w:szCs w:val="28"/>
        </w:rPr>
        <w:t>主辦單位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>有權取消參賽資格</w:t>
      </w:r>
      <w:r w:rsidR="00C675DC" w:rsidRPr="00C2068A">
        <w:rPr>
          <w:rFonts w:ascii="微軟正黑體" w:eastAsia="微軟正黑體" w:hAnsi="微軟正黑體" w:hint="eastAsia"/>
          <w:kern w:val="0"/>
          <w:sz w:val="28"/>
          <w:szCs w:val="28"/>
        </w:rPr>
        <w:t>。</w:t>
      </w:r>
    </w:p>
    <w:p w14:paraId="3243BB05" w14:textId="77777777" w:rsidR="00A72A83" w:rsidRDefault="00A72A83" w:rsidP="00C0207E">
      <w:pPr>
        <w:snapToGrid w:val="0"/>
        <w:rPr>
          <w:rFonts w:ascii="微軟正黑體" w:eastAsia="微軟正黑體" w:hAnsi="微軟正黑體"/>
          <w:kern w:val="0"/>
          <w:sz w:val="28"/>
          <w:szCs w:val="28"/>
        </w:rPr>
      </w:pPr>
    </w:p>
    <w:p w14:paraId="6B6A8595" w14:textId="77777777" w:rsidR="00690174" w:rsidRPr="00690174" w:rsidRDefault="004B39EE" w:rsidP="00690174">
      <w:pPr>
        <w:pStyle w:val="ListParagraph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kern w:val="0"/>
          <w:sz w:val="28"/>
          <w:szCs w:val="28"/>
        </w:rPr>
      </w:pPr>
      <w:r w:rsidRPr="00690174">
        <w:rPr>
          <w:rFonts w:ascii="微軟正黑體" w:eastAsia="微軟正黑體" w:hAnsi="微軟正黑體" w:hint="eastAsia"/>
          <w:kern w:val="0"/>
          <w:sz w:val="28"/>
          <w:szCs w:val="28"/>
        </w:rPr>
        <w:t>組員資料</w:t>
      </w:r>
      <w:r w:rsidR="00690174">
        <w:rPr>
          <w:rFonts w:ascii="微軟正黑體" w:eastAsia="微軟正黑體" w:hAnsi="微軟正黑體" w:hint="eastAsia"/>
          <w:kern w:val="0"/>
          <w:sz w:val="28"/>
          <w:szCs w:val="28"/>
        </w:rPr>
        <w:t>：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894"/>
        <w:gridCol w:w="919"/>
        <w:gridCol w:w="3852"/>
        <w:gridCol w:w="1839"/>
        <w:gridCol w:w="1410"/>
        <w:gridCol w:w="1117"/>
      </w:tblGrid>
      <w:tr w:rsidR="004B39EE" w14:paraId="676EEB56" w14:textId="77777777" w:rsidTr="00690174">
        <w:tc>
          <w:tcPr>
            <w:tcW w:w="10031" w:type="dxa"/>
            <w:gridSpan w:val="6"/>
          </w:tcPr>
          <w:p w14:paraId="70938C01" w14:textId="1D0F2DF0" w:rsidR="004B39EE" w:rsidRDefault="004B39EE" w:rsidP="00C0207E">
            <w:pPr>
              <w:snapToGrid w:val="0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隊名</w:t>
            </w:r>
            <w:r w:rsidR="00D325D1"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 xml:space="preserve"> </w:t>
            </w:r>
            <w:r w:rsidR="00D325D1" w:rsidRPr="00D325D1">
              <w:rPr>
                <w:rFonts w:ascii="微軟正黑體" w:eastAsia="微軟正黑體" w:hAnsi="微軟正黑體" w:hint="eastAsia"/>
                <w:b/>
                <w:kern w:val="0"/>
                <w:sz w:val="28"/>
                <w:szCs w:val="28"/>
              </w:rPr>
              <w:t>大大安安幾歲住哪</w:t>
            </w:r>
          </w:p>
        </w:tc>
      </w:tr>
      <w:tr w:rsidR="00B753F5" w14:paraId="0BFF2FF3" w14:textId="77777777" w:rsidTr="004B39EE">
        <w:tc>
          <w:tcPr>
            <w:tcW w:w="1359" w:type="dxa"/>
          </w:tcPr>
          <w:p w14:paraId="25472E84" w14:textId="77777777" w:rsidR="004B39EE" w:rsidRDefault="004B39EE" w:rsidP="00C0207E">
            <w:pPr>
              <w:jc w:val="center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</w:p>
        </w:tc>
        <w:tc>
          <w:tcPr>
            <w:tcW w:w="1414" w:type="dxa"/>
          </w:tcPr>
          <w:p w14:paraId="36D0437D" w14:textId="77777777" w:rsidR="004B39EE" w:rsidRDefault="004B39EE" w:rsidP="00C0207E">
            <w:pPr>
              <w:jc w:val="center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1520" w:type="dxa"/>
          </w:tcPr>
          <w:p w14:paraId="6EB9DB76" w14:textId="77777777" w:rsidR="004B39EE" w:rsidRDefault="004B39EE" w:rsidP="00C0207E">
            <w:pPr>
              <w:jc w:val="center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M</w:t>
            </w: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ail</w:t>
            </w:r>
          </w:p>
        </w:tc>
        <w:tc>
          <w:tcPr>
            <w:tcW w:w="1415" w:type="dxa"/>
          </w:tcPr>
          <w:p w14:paraId="6B2541E3" w14:textId="77777777" w:rsidR="004B39EE" w:rsidRDefault="004B39EE" w:rsidP="00C0207E">
            <w:pPr>
              <w:jc w:val="center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手機</w:t>
            </w:r>
          </w:p>
        </w:tc>
        <w:tc>
          <w:tcPr>
            <w:tcW w:w="2480" w:type="dxa"/>
          </w:tcPr>
          <w:p w14:paraId="0F5DA3C5" w14:textId="77777777" w:rsidR="004B39EE" w:rsidRDefault="004B39EE" w:rsidP="00C0207E">
            <w:pPr>
              <w:jc w:val="center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公司/學校</w:t>
            </w:r>
          </w:p>
        </w:tc>
        <w:tc>
          <w:tcPr>
            <w:tcW w:w="1843" w:type="dxa"/>
          </w:tcPr>
          <w:p w14:paraId="16606B40" w14:textId="77777777" w:rsidR="004B39EE" w:rsidRDefault="004B39EE" w:rsidP="00C0207E">
            <w:pPr>
              <w:jc w:val="center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職稱</w:t>
            </w:r>
          </w:p>
        </w:tc>
      </w:tr>
      <w:tr w:rsidR="00B753F5" w14:paraId="328173B2" w14:textId="77777777" w:rsidTr="004B39EE">
        <w:tc>
          <w:tcPr>
            <w:tcW w:w="1359" w:type="dxa"/>
          </w:tcPr>
          <w:p w14:paraId="57DF2B82" w14:textId="77777777" w:rsidR="004B39EE" w:rsidRDefault="004B39EE" w:rsidP="004B39EE">
            <w:pPr>
              <w:snapToGrid w:val="0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主要</w:t>
            </w:r>
          </w:p>
          <w:p w14:paraId="2794F6D7" w14:textId="77777777" w:rsidR="004B39EE" w:rsidRDefault="004B39EE" w:rsidP="004B39EE">
            <w:pPr>
              <w:snapToGrid w:val="0"/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聯絡人</w:t>
            </w:r>
          </w:p>
        </w:tc>
        <w:tc>
          <w:tcPr>
            <w:tcW w:w="1414" w:type="dxa"/>
          </w:tcPr>
          <w:p w14:paraId="18CE5D11" w14:textId="0133B0D8" w:rsidR="001F7B80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鄭鈞元</w:t>
            </w:r>
          </w:p>
        </w:tc>
        <w:tc>
          <w:tcPr>
            <w:tcW w:w="1520" w:type="dxa"/>
          </w:tcPr>
          <w:p w14:paraId="3FD5092D" w14:textId="0BB13FCC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bryanyuan2@gmail.com</w:t>
            </w:r>
          </w:p>
        </w:tc>
        <w:tc>
          <w:tcPr>
            <w:tcW w:w="1415" w:type="dxa"/>
          </w:tcPr>
          <w:p w14:paraId="6ACDDF6F" w14:textId="188DEF9B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0911461967</w:t>
            </w:r>
          </w:p>
        </w:tc>
        <w:tc>
          <w:tcPr>
            <w:tcW w:w="2480" w:type="dxa"/>
          </w:tcPr>
          <w:p w14:paraId="7701883A" w14:textId="323D832B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元智大學</w:t>
            </w:r>
          </w:p>
        </w:tc>
        <w:tc>
          <w:tcPr>
            <w:tcW w:w="1843" w:type="dxa"/>
          </w:tcPr>
          <w:p w14:paraId="10D41049" w14:textId="3907B3AF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學生</w:t>
            </w:r>
          </w:p>
        </w:tc>
      </w:tr>
      <w:tr w:rsidR="00B753F5" w14:paraId="09E21887" w14:textId="77777777" w:rsidTr="004B39EE">
        <w:tc>
          <w:tcPr>
            <w:tcW w:w="1359" w:type="dxa"/>
          </w:tcPr>
          <w:p w14:paraId="2B404FD4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組員</w:t>
            </w:r>
          </w:p>
        </w:tc>
        <w:tc>
          <w:tcPr>
            <w:tcW w:w="1414" w:type="dxa"/>
          </w:tcPr>
          <w:p w14:paraId="5D433B86" w14:textId="77777777" w:rsidR="00B753F5" w:rsidRDefault="00B753F5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林冠丞</w:t>
            </w:r>
          </w:p>
        </w:tc>
        <w:tc>
          <w:tcPr>
            <w:tcW w:w="1520" w:type="dxa"/>
          </w:tcPr>
          <w:p w14:paraId="774F76C4" w14:textId="71E92719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b</w:t>
            </w:r>
            <w:r w:rsidR="00B753F5"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lackcan12@gmail.com</w:t>
            </w:r>
          </w:p>
        </w:tc>
        <w:tc>
          <w:tcPr>
            <w:tcW w:w="1415" w:type="dxa"/>
          </w:tcPr>
          <w:p w14:paraId="3E8C3D68" w14:textId="77777777" w:rsidR="004B39EE" w:rsidRDefault="00B753F5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0926817946</w:t>
            </w:r>
          </w:p>
        </w:tc>
        <w:tc>
          <w:tcPr>
            <w:tcW w:w="2480" w:type="dxa"/>
          </w:tcPr>
          <w:p w14:paraId="251C9088" w14:textId="77777777" w:rsidR="004B39EE" w:rsidRDefault="00B753F5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元智大學</w:t>
            </w:r>
          </w:p>
        </w:tc>
        <w:tc>
          <w:tcPr>
            <w:tcW w:w="1843" w:type="dxa"/>
          </w:tcPr>
          <w:p w14:paraId="53E16B66" w14:textId="77777777" w:rsidR="004B39EE" w:rsidRDefault="00B753F5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學生</w:t>
            </w:r>
          </w:p>
        </w:tc>
      </w:tr>
      <w:tr w:rsidR="00B753F5" w14:paraId="1AA69F60" w14:textId="77777777" w:rsidTr="004B39EE">
        <w:tc>
          <w:tcPr>
            <w:tcW w:w="1359" w:type="dxa"/>
          </w:tcPr>
          <w:p w14:paraId="41D398CF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組員</w:t>
            </w:r>
          </w:p>
        </w:tc>
        <w:tc>
          <w:tcPr>
            <w:tcW w:w="1414" w:type="dxa"/>
          </w:tcPr>
          <w:p w14:paraId="6D9A05A7" w14:textId="3A91734D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吳季恩</w:t>
            </w:r>
          </w:p>
        </w:tc>
        <w:tc>
          <w:tcPr>
            <w:tcW w:w="1520" w:type="dxa"/>
          </w:tcPr>
          <w:p w14:paraId="48D7CA4F" w14:textId="2170D8A7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proofErr w:type="gramStart"/>
            <w:r w:rsidRPr="001F7B80"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jason2506.mail@gmail.com</w:t>
            </w:r>
            <w:proofErr w:type="gramEnd"/>
          </w:p>
        </w:tc>
        <w:tc>
          <w:tcPr>
            <w:tcW w:w="1415" w:type="dxa"/>
          </w:tcPr>
          <w:p w14:paraId="19790F3E" w14:textId="61350845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 w:rsidRPr="001F7B80">
              <w:rPr>
                <w:rFonts w:ascii="微軟正黑體" w:eastAsia="微軟正黑體" w:hAnsi="微軟正黑體"/>
                <w:kern w:val="0"/>
                <w:sz w:val="28"/>
                <w:szCs w:val="28"/>
              </w:rPr>
              <w:t>0939569612</w:t>
            </w:r>
          </w:p>
        </w:tc>
        <w:tc>
          <w:tcPr>
            <w:tcW w:w="2480" w:type="dxa"/>
          </w:tcPr>
          <w:p w14:paraId="544A8F7E" w14:textId="5B1E6920" w:rsidR="004B39EE" w:rsidRDefault="00012478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國立</w:t>
            </w:r>
            <w:r w:rsidR="001F7B80"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台灣大學</w:t>
            </w:r>
          </w:p>
        </w:tc>
        <w:tc>
          <w:tcPr>
            <w:tcW w:w="1843" w:type="dxa"/>
          </w:tcPr>
          <w:p w14:paraId="4B6FCA09" w14:textId="7894B1A9" w:rsidR="004B39EE" w:rsidRDefault="001F7B80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學生</w:t>
            </w:r>
          </w:p>
        </w:tc>
      </w:tr>
      <w:tr w:rsidR="00B753F5" w14:paraId="2701972B" w14:textId="77777777" w:rsidTr="004B39EE">
        <w:tc>
          <w:tcPr>
            <w:tcW w:w="1359" w:type="dxa"/>
          </w:tcPr>
          <w:p w14:paraId="053CF321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lastRenderedPageBreak/>
              <w:t>組員</w:t>
            </w:r>
          </w:p>
        </w:tc>
        <w:tc>
          <w:tcPr>
            <w:tcW w:w="1414" w:type="dxa"/>
          </w:tcPr>
          <w:p w14:paraId="0E47F6E2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</w:p>
        </w:tc>
        <w:tc>
          <w:tcPr>
            <w:tcW w:w="1520" w:type="dxa"/>
          </w:tcPr>
          <w:p w14:paraId="79D6F0EC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</w:p>
        </w:tc>
        <w:tc>
          <w:tcPr>
            <w:tcW w:w="1415" w:type="dxa"/>
          </w:tcPr>
          <w:p w14:paraId="45E5901C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</w:p>
        </w:tc>
        <w:tc>
          <w:tcPr>
            <w:tcW w:w="2480" w:type="dxa"/>
          </w:tcPr>
          <w:p w14:paraId="12D65E1D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4E52D24" w14:textId="77777777" w:rsidR="004B39EE" w:rsidRDefault="004B39EE" w:rsidP="00250D13">
            <w:pPr>
              <w:rPr>
                <w:rFonts w:ascii="微軟正黑體" w:eastAsia="微軟正黑體" w:hAnsi="微軟正黑體"/>
                <w:kern w:val="0"/>
                <w:sz w:val="28"/>
                <w:szCs w:val="28"/>
              </w:rPr>
            </w:pPr>
          </w:p>
        </w:tc>
      </w:tr>
    </w:tbl>
    <w:p w14:paraId="719AA929" w14:textId="77777777" w:rsidR="00CD5F49" w:rsidRDefault="00CD5F49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</w:p>
    <w:p w14:paraId="55588FDE" w14:textId="77777777" w:rsidR="00C0207E" w:rsidRPr="00690174" w:rsidRDefault="00690174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kern w:val="0"/>
          <w:sz w:val="28"/>
          <w:szCs w:val="28"/>
        </w:rPr>
        <w:t>二、團隊開發經驗：</w:t>
      </w:r>
    </w:p>
    <w:p w14:paraId="419408CC" w14:textId="77777777" w:rsidR="00250D13" w:rsidRDefault="00250D13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proofErr w:type="gramStart"/>
      <w:r w:rsidRPr="00690174">
        <w:rPr>
          <w:rFonts w:ascii="微軟正黑體" w:eastAsia="微軟正黑體" w:hAnsi="微軟正黑體" w:hint="eastAsia"/>
          <w:kern w:val="0"/>
          <w:sz w:val="28"/>
          <w:szCs w:val="28"/>
        </w:rPr>
        <w:t>1.</w:t>
      </w:r>
      <w:r w:rsidR="008D4B27">
        <w:rPr>
          <w:rFonts w:ascii="微軟正黑體" w:eastAsia="微軟正黑體" w:hAnsi="微軟正黑體" w:hint="eastAsia"/>
          <w:kern w:val="0"/>
          <w:sz w:val="28"/>
          <w:szCs w:val="28"/>
        </w:rPr>
        <w:t>_</w:t>
      </w:r>
      <w:proofErr w:type="gramEnd"/>
      <w:r w:rsidRPr="00690174">
        <w:rPr>
          <w:rFonts w:ascii="微軟正黑體" w:eastAsia="微軟正黑體" w:hAnsi="微軟正黑體"/>
          <w:kern w:val="0"/>
          <w:sz w:val="28"/>
          <w:szCs w:val="28"/>
        </w:rPr>
        <w:t>過去</w:t>
      </w:r>
      <w:r w:rsidR="00690174">
        <w:rPr>
          <w:rFonts w:ascii="微軟正黑體" w:eastAsia="微軟正黑體" w:hAnsi="微軟正黑體" w:hint="eastAsia"/>
          <w:kern w:val="0"/>
          <w:sz w:val="28"/>
          <w:szCs w:val="28"/>
        </w:rPr>
        <w:t>團隊中是否有開發過作品經驗？</w:t>
      </w:r>
    </w:p>
    <w:p w14:paraId="67224915" w14:textId="042EAD99" w:rsidR="007B4025" w:rsidRDefault="00690174" w:rsidP="00690174">
      <w:pPr>
        <w:rPr>
          <w:rFonts w:ascii="微軟正黑體" w:eastAsia="微軟正黑體" w:hAnsi="微軟正黑體"/>
          <w:kern w:val="0"/>
          <w:sz w:val="48"/>
          <w:szCs w:val="48"/>
        </w:rPr>
      </w:pPr>
      <w:r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  </w:t>
      </w:r>
      <w:r w:rsidR="00B321F5" w:rsidRPr="00012478">
        <w:rPr>
          <w:rFonts w:ascii="Wingdings" w:hAnsi="Wingdings"/>
          <w:color w:val="000000"/>
          <w:sz w:val="48"/>
          <w:szCs w:val="48"/>
        </w:rPr>
        <w:t>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有，請提供作品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>網站連結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 _______________ </w:t>
      </w:r>
      <w:r w:rsidR="007B4025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__ 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或附上作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>說明文件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 </w:t>
      </w:r>
      <w:r w:rsidRPr="00690174">
        <w:rPr>
          <w:rFonts w:ascii="微軟正黑體" w:eastAsia="微軟正黑體" w:hAnsi="微軟正黑體" w:hint="eastAsia"/>
          <w:kern w:val="0"/>
          <w:sz w:val="48"/>
          <w:szCs w:val="48"/>
        </w:rPr>
        <w:t xml:space="preserve"> </w:t>
      </w:r>
    </w:p>
    <w:p w14:paraId="295A95B4" w14:textId="52383745" w:rsidR="00690174" w:rsidRDefault="00690174" w:rsidP="00690174">
      <w:pPr>
        <w:rPr>
          <w:rFonts w:ascii="微軟正黑體" w:eastAsia="微軟正黑體" w:hAnsi="微軟正黑體"/>
          <w:kern w:val="0"/>
          <w:sz w:val="28"/>
          <w:szCs w:val="28"/>
        </w:rPr>
      </w:pPr>
      <w:r w:rsidRPr="00690174">
        <w:rPr>
          <w:rFonts w:ascii="微軟正黑體" w:eastAsia="微軟正黑體" w:hAnsi="微軟正黑體" w:hint="eastAsia"/>
          <w:kern w:val="0"/>
          <w:sz w:val="48"/>
          <w:szCs w:val="48"/>
        </w:rPr>
        <w:t xml:space="preserve"> </w:t>
      </w:r>
      <w:r w:rsidR="00B321F5" w:rsidRPr="00690174">
        <w:rPr>
          <w:rFonts w:ascii="微軟正黑體" w:eastAsia="微軟正黑體" w:hAnsi="微軟正黑體" w:hint="eastAsia"/>
          <w:kern w:val="0"/>
          <w:sz w:val="48"/>
          <w:szCs w:val="48"/>
        </w:rPr>
        <w:t>□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無</w:t>
      </w:r>
    </w:p>
    <w:p w14:paraId="0DD1B354" w14:textId="3C9A44FD" w:rsidR="00D14952" w:rsidRPr="00AF04C8" w:rsidRDefault="00641507" w:rsidP="00690174">
      <w:pPr>
        <w:rPr>
          <w:rFonts w:ascii="微軟正黑體" w:eastAsia="微軟正黑體" w:hAnsi="微軟正黑體"/>
          <w:kern w:val="0"/>
          <w:sz w:val="28"/>
          <w:szCs w:val="28"/>
          <w:u w:val="single"/>
        </w:rPr>
      </w:pPr>
      <w:r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雖然</w:t>
      </w:r>
      <w:r w:rsidR="00B321F5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這是我們</w:t>
      </w:r>
      <w:r w:rsidR="00B321F5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3 </w:t>
      </w:r>
      <w:r w:rsidR="00B321F5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人第一次組隊參賽，</w:t>
      </w:r>
      <w:r w:rsidR="0025276C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但個人皆</w:t>
      </w:r>
      <w:r w:rsidR="00D14952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有參與大型比賽</w:t>
      </w:r>
      <w:r w:rsidR="002C726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與開放原始碼專案實作</w:t>
      </w:r>
      <w:r w:rsidR="00B321F5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專案與他人合作競賽</w:t>
      </w:r>
      <w:r w:rsidR="00D14952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經驗</w:t>
      </w:r>
    </w:p>
    <w:p w14:paraId="201B4963" w14:textId="77777777" w:rsidR="00062C10" w:rsidRDefault="00062C10" w:rsidP="00690174">
      <w:pPr>
        <w:rPr>
          <w:rFonts w:ascii="微軟正黑體" w:eastAsia="微軟正黑體" w:hAnsi="微軟正黑體"/>
          <w:kern w:val="0"/>
          <w:sz w:val="28"/>
          <w:szCs w:val="28"/>
          <w:u w:val="single"/>
        </w:rPr>
      </w:pPr>
    </w:p>
    <w:p w14:paraId="33C0C5C9" w14:textId="7717555D" w:rsidR="00F47FC9" w:rsidRPr="00AF04C8" w:rsidRDefault="005435AC" w:rsidP="00690174">
      <w:pPr>
        <w:rPr>
          <w:rFonts w:ascii="微軟正黑體" w:eastAsia="微軟正黑體" w:hAnsi="微軟正黑體"/>
          <w:kern w:val="0"/>
          <w:sz w:val="28"/>
          <w:szCs w:val="28"/>
          <w:u w:val="single"/>
        </w:rPr>
      </w:pP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鄭鈞元於今年進入</w:t>
      </w:r>
      <w:r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「</w:t>
      </w:r>
      <w:r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>Yahoo! Summer intern 2012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」</w:t>
      </w:r>
      <w:r w:rsidR="00F8349F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 xml:space="preserve"> </w:t>
      </w:r>
      <w:r w:rsidR="001F7ADD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搜尋部門擔任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暑期實習生，以資料擷取與資料探勘等方法，</w:t>
      </w:r>
      <w:r w:rsidR="00DD6519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與同一部門實習生共同合作開發，透過</w:t>
      </w:r>
      <w:r w:rsidR="00261295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內部</w:t>
      </w:r>
      <w:r w:rsidR="0023431F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工具</w:t>
      </w:r>
      <w:r w:rsidR="0023431F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>(</w:t>
      </w:r>
      <w:proofErr w:type="spellStart"/>
      <w:r w:rsidR="0023431F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>CAP,Libyell</w:t>
      </w:r>
      <w:proofErr w:type="spellEnd"/>
      <w:r w:rsidR="0023431F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 xml:space="preserve"> 等</w:t>
      </w:r>
      <w:r w:rsidR="0023431F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>)</w:t>
      </w:r>
      <w:r w:rsidR="0023431F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，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開發 Think and Find專案，從擷取關鍵字到詞彙權重計算，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有效解決</w:t>
      </w:r>
      <w:r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Yahoo! 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搜尋列關鍵字提示</w:t>
      </w:r>
      <w:r w:rsidR="00C440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中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，冷門詞彙權重較難提昇的問題。</w:t>
      </w:r>
      <w:bookmarkStart w:id="1" w:name="_GoBack"/>
      <w:bookmarkEnd w:id="1"/>
    </w:p>
    <w:p w14:paraId="7F0ECC3B" w14:textId="77777777" w:rsidR="008C7E8C" w:rsidRDefault="008C7E8C" w:rsidP="00690174">
      <w:pPr>
        <w:rPr>
          <w:rFonts w:ascii="微軟正黑體" w:eastAsia="微軟正黑體" w:hAnsi="微軟正黑體"/>
          <w:kern w:val="0"/>
          <w:sz w:val="28"/>
          <w:szCs w:val="28"/>
          <w:u w:val="single"/>
        </w:rPr>
      </w:pPr>
    </w:p>
    <w:p w14:paraId="41EB8007" w14:textId="029B560D" w:rsidR="00760FE0" w:rsidRPr="00760FE0" w:rsidRDefault="005435AC" w:rsidP="00690174">
      <w:pPr>
        <w:rPr>
          <w:rFonts w:ascii="微軟正黑體" w:eastAsia="微軟正黑體" w:hAnsi="微軟正黑體"/>
          <w:kern w:val="0"/>
          <w:sz w:val="28"/>
          <w:szCs w:val="28"/>
          <w:u w:val="single"/>
        </w:rPr>
      </w:pP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鄭鈞元過去也參與過2010開放原始碼創新應用開發大賽，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修改既有新酷音</w:t>
      </w:r>
      <w:r w:rsidR="00F47FC9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Local 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端選詞機制，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以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「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雲端新酷音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」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專案晉級決賽，更多相關作品可參考</w:t>
      </w:r>
      <w:r w:rsidR="00F8349F">
        <w:fldChar w:fldCharType="begin"/>
      </w:r>
      <w:r w:rsidR="00F8349F">
        <w:instrText xml:space="preserve"> HYPERLINK "http://tw.linkedin.com/in/bryanyuan2" </w:instrText>
      </w:r>
      <w:r w:rsidR="00F8349F">
        <w:fldChar w:fldCharType="separate"/>
      </w:r>
      <w:r w:rsidR="00D14952" w:rsidRPr="00AF04C8">
        <w:rPr>
          <w:rStyle w:val="Hyperlink"/>
          <w:rFonts w:ascii="微軟正黑體" w:eastAsia="微軟正黑體" w:hAnsi="微軟正黑體"/>
          <w:kern w:val="0"/>
          <w:sz w:val="28"/>
          <w:szCs w:val="28"/>
        </w:rPr>
        <w:t>http://tw.linkedin.com/in/bryanyuan2</w:t>
      </w:r>
      <w:r w:rsidR="00F8349F">
        <w:rPr>
          <w:rStyle w:val="Hyperlink"/>
          <w:rFonts w:ascii="微軟正黑體" w:eastAsia="微軟正黑體" w:hAnsi="微軟正黑體"/>
          <w:kern w:val="0"/>
          <w:sz w:val="28"/>
          <w:szCs w:val="28"/>
        </w:rPr>
        <w:fldChar w:fldCharType="end"/>
      </w:r>
    </w:p>
    <w:p w14:paraId="55ABDAFE" w14:textId="77777777" w:rsidR="008327EE" w:rsidRPr="00AF04C8" w:rsidRDefault="008327EE" w:rsidP="00690174">
      <w:pPr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</w:pPr>
    </w:p>
    <w:p w14:paraId="03EACC90" w14:textId="63B7B4F3" w:rsidR="00D14952" w:rsidRPr="00AF04C8" w:rsidRDefault="00D14952" w:rsidP="00690174">
      <w:pPr>
        <w:rPr>
          <w:rStyle w:val="Hyperlink"/>
          <w:rFonts w:ascii="微軟正黑體" w:eastAsia="微軟正黑體" w:hAnsi="微軟正黑體"/>
          <w:kern w:val="0"/>
          <w:sz w:val="28"/>
          <w:szCs w:val="28"/>
        </w:rPr>
      </w:pP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吳季恩</w:t>
      </w:r>
      <w:r w:rsidR="005435AC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在開放原始碼專案上，開發過許多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作品</w:t>
      </w:r>
      <w:r w:rsidR="005435AC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，如</w:t>
      </w:r>
      <w:r w:rsidR="00F47FC9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C</w:t>
      </w:r>
      <w:r w:rsidR="005435AC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hrome extension </w:t>
      </w:r>
      <w:r w:rsidR="005435AC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的</w:t>
      </w:r>
      <w:r w:rsidR="005435AC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</w:t>
      </w:r>
      <w:proofErr w:type="spellStart"/>
      <w:r w:rsidR="005435AC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lastRenderedPageBreak/>
        <w:t>MusicTub</w:t>
      </w:r>
      <w:r w:rsidR="00F47FC9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>e</w:t>
      </w:r>
      <w:proofErr w:type="spellEnd"/>
      <w:r w:rsidR="00F47FC9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, 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修正</w:t>
      </w:r>
      <w:r w:rsidR="005435AC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中研院</w:t>
      </w:r>
      <w:r w:rsidR="00F47FC9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資訊所</w:t>
      </w:r>
      <w:r w:rsidR="005435AC"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CKIP </w:t>
      </w:r>
      <w:r w:rsidR="005435AC"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斷詞系統的好用小工具等，更多相關作品可參考</w:t>
      </w:r>
      <w:r w:rsidR="00F8349F">
        <w:fldChar w:fldCharType="begin"/>
      </w:r>
      <w:r w:rsidR="00F8349F">
        <w:instrText xml:space="preserve"> HYPERLINK "https://github.com/jason2506" </w:instrText>
      </w:r>
      <w:r w:rsidR="00F8349F">
        <w:fldChar w:fldCharType="separate"/>
      </w:r>
      <w:r w:rsidRPr="00AF04C8">
        <w:rPr>
          <w:rStyle w:val="Hyperlink"/>
          <w:rFonts w:ascii="微軟正黑體" w:eastAsia="微軟正黑體" w:hAnsi="微軟正黑體"/>
          <w:kern w:val="0"/>
          <w:sz w:val="28"/>
          <w:szCs w:val="28"/>
        </w:rPr>
        <w:t>https://github.com/jason2506</w:t>
      </w:r>
      <w:r w:rsidR="00F8349F">
        <w:rPr>
          <w:rStyle w:val="Hyperlink"/>
          <w:rFonts w:ascii="微軟正黑體" w:eastAsia="微軟正黑體" w:hAnsi="微軟正黑體"/>
          <w:kern w:val="0"/>
          <w:sz w:val="28"/>
          <w:szCs w:val="28"/>
        </w:rPr>
        <w:fldChar w:fldCharType="end"/>
      </w:r>
    </w:p>
    <w:p w14:paraId="7469EAB6" w14:textId="77777777" w:rsidR="00AA216C" w:rsidRDefault="00AA216C" w:rsidP="00690174">
      <w:pPr>
        <w:rPr>
          <w:rFonts w:ascii="微軟正黑體" w:eastAsia="微軟正黑體" w:hAnsi="微軟正黑體"/>
          <w:kern w:val="0"/>
          <w:sz w:val="28"/>
          <w:szCs w:val="28"/>
          <w:u w:val="single"/>
        </w:rPr>
      </w:pPr>
    </w:p>
    <w:p w14:paraId="1FBE4D8D" w14:textId="1DAC9518" w:rsidR="00F47FC9" w:rsidRPr="00AF04C8" w:rsidRDefault="00F47FC9" w:rsidP="00690174">
      <w:pPr>
        <w:rPr>
          <w:rFonts w:ascii="微軟正黑體" w:eastAsia="微軟正黑體" w:hAnsi="微軟正黑體"/>
          <w:kern w:val="0"/>
          <w:sz w:val="28"/>
          <w:szCs w:val="28"/>
          <w:u w:val="single"/>
        </w:rPr>
      </w:pP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林冠丞於上學期開始，在中研院資訊科學研究所擔任實習生，專注於</w:t>
      </w:r>
      <w:r w:rsidRPr="00AF04C8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NER</w:t>
      </w:r>
      <w:r w:rsidRPr="00AF04C8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 xml:space="preserve"> 領域的相關應用，於上學期開發中文食評菜名擷取機制，目前正加緊腳步開發中，投影片可參考 </w:t>
      </w:r>
      <w:hyperlink r:id="rId8" w:history="1">
        <w:r w:rsidRPr="00AF04C8">
          <w:rPr>
            <w:rStyle w:val="Hyperlink"/>
            <w:rFonts w:ascii="微軟正黑體" w:eastAsia="微軟正黑體" w:hAnsi="微軟正黑體"/>
            <w:kern w:val="0"/>
            <w:sz w:val="28"/>
            <w:szCs w:val="28"/>
          </w:rPr>
          <w:t>http://www.slideshare.net/blackcan/chinese-dish-names-extraction-ir-project</w:t>
        </w:r>
      </w:hyperlink>
    </w:p>
    <w:p w14:paraId="4D2E27F4" w14:textId="77777777" w:rsidR="00D14952" w:rsidRPr="00690174" w:rsidRDefault="00D14952" w:rsidP="00690174">
      <w:pPr>
        <w:rPr>
          <w:rFonts w:ascii="微軟正黑體" w:eastAsia="微軟正黑體" w:hAnsi="微軟正黑體"/>
          <w:kern w:val="0"/>
          <w:sz w:val="28"/>
          <w:szCs w:val="28"/>
        </w:rPr>
      </w:pPr>
    </w:p>
    <w:p w14:paraId="132DE386" w14:textId="77777777" w:rsidR="00250D13" w:rsidRDefault="00250D13" w:rsidP="00250D13">
      <w:pPr>
        <w:rPr>
          <w:rFonts w:ascii="微軟正黑體" w:eastAsia="微軟正黑體" w:hAnsi="微軟正黑體" w:cs="新細明體"/>
          <w:kern w:val="0"/>
          <w:sz w:val="28"/>
          <w:szCs w:val="28"/>
        </w:rPr>
      </w:pPr>
      <w:proofErr w:type="gramStart"/>
      <w:r w:rsidRPr="00690174">
        <w:rPr>
          <w:rFonts w:ascii="微軟正黑體" w:eastAsia="微軟正黑體" w:hAnsi="微軟正黑體" w:hint="eastAsia"/>
          <w:kern w:val="0"/>
          <w:sz w:val="28"/>
          <w:szCs w:val="28"/>
        </w:rPr>
        <w:t>2.</w:t>
      </w:r>
      <w:r w:rsidR="008D4B27">
        <w:rPr>
          <w:rFonts w:ascii="微軟正黑體" w:eastAsia="微軟正黑體" w:hAnsi="微軟正黑體" w:hint="eastAsia"/>
          <w:kern w:val="0"/>
          <w:sz w:val="28"/>
          <w:szCs w:val="28"/>
        </w:rPr>
        <w:t>_</w:t>
      </w:r>
      <w:proofErr w:type="gramEnd"/>
      <w:r w:rsidR="005B1E9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最後上台</w:t>
      </w:r>
      <w:r w:rsidR="00A72A8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報告與</w:t>
      </w:r>
      <w:r w:rsidR="005B1E9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Demo的時間只有兩分鐘，所以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>請用150以內的字數，簡述</w:t>
      </w:r>
      <w:r w:rsidR="00690174">
        <w:rPr>
          <w:rFonts w:ascii="微軟正黑體" w:eastAsia="微軟正黑體" w:hAnsi="微軟正黑體" w:hint="eastAsia"/>
          <w:kern w:val="0"/>
          <w:sz w:val="28"/>
          <w:szCs w:val="28"/>
        </w:rPr>
        <w:t>「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Yahoo!奇摩 </w:t>
      </w:r>
      <w:r w:rsidR="00690174">
        <w:rPr>
          <w:rFonts w:ascii="微軟正黑體" w:eastAsia="微軟正黑體" w:hAnsi="微軟正黑體" w:hint="eastAsia"/>
          <w:kern w:val="0"/>
          <w:sz w:val="28"/>
          <w:szCs w:val="28"/>
        </w:rPr>
        <w:t>Open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 </w:t>
      </w:r>
      <w:r w:rsidR="00690174">
        <w:rPr>
          <w:rFonts w:ascii="微軟正黑體" w:eastAsia="微軟正黑體" w:hAnsi="微軟正黑體" w:hint="eastAsia"/>
          <w:kern w:val="0"/>
          <w:sz w:val="28"/>
          <w:szCs w:val="28"/>
        </w:rPr>
        <w:t>Hack」預計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>參賽</w:t>
      </w:r>
      <w:r w:rsidR="00690174">
        <w:rPr>
          <w:rFonts w:ascii="微軟正黑體" w:eastAsia="微軟正黑體" w:hAnsi="微軟正黑體" w:hint="eastAsia"/>
          <w:kern w:val="0"/>
          <w:sz w:val="28"/>
          <w:szCs w:val="28"/>
        </w:rPr>
        <w:t>的</w:t>
      </w:r>
      <w:r w:rsidR="005B1E98">
        <w:rPr>
          <w:rFonts w:ascii="微軟正黑體" w:eastAsia="微軟正黑體" w:hAnsi="微軟正黑體" w:hint="eastAsia"/>
          <w:kern w:val="0"/>
          <w:sz w:val="28"/>
          <w:szCs w:val="28"/>
        </w:rPr>
        <w:t>作品</w:t>
      </w:r>
      <w:r w:rsidRPr="00690174">
        <w:rPr>
          <w:rFonts w:ascii="微軟正黑體" w:eastAsia="微軟正黑體" w:hAnsi="微軟正黑體" w:cs="新細明體"/>
          <w:kern w:val="0"/>
          <w:sz w:val="28"/>
          <w:szCs w:val="28"/>
        </w:rPr>
        <w:t>?</w:t>
      </w:r>
      <w:r w:rsidR="005B1E9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 xml:space="preserve"> </w:t>
      </w:r>
    </w:p>
    <w:p w14:paraId="627E49F1" w14:textId="4A0D9287" w:rsidR="00690174" w:rsidRPr="00D14952" w:rsidRDefault="00690174" w:rsidP="00250D13">
      <w:pPr>
        <w:rPr>
          <w:rFonts w:ascii="微軟正黑體" w:eastAsia="微軟正黑體" w:hAnsi="微軟正黑體" w:cs="新細明體"/>
          <w:kern w:val="0"/>
          <w:sz w:val="28"/>
          <w:szCs w:val="28"/>
          <w:u w:val="single"/>
        </w:rPr>
      </w:pPr>
      <w:r w:rsidRPr="00D14952">
        <w:rPr>
          <w:rFonts w:ascii="微軟正黑體" w:eastAsia="微軟正黑體" w:hAnsi="微軟正黑體" w:cs="新細明體" w:hint="eastAsia"/>
          <w:kern w:val="0"/>
          <w:sz w:val="28"/>
          <w:szCs w:val="28"/>
          <w:u w:val="single"/>
        </w:rPr>
        <w:t xml:space="preserve">   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 xml:space="preserve"> 大家都很喜歡在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Facebook </w:t>
      </w:r>
      <w:r w:rsidR="00E40C31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上打卡，但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Facebook 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的打卡頁面，只提供極少資訊，僅有地址、聯絡電話基本內容而已，非常陽春，我們開發一專屬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Chrome extension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，結合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Yahoo! 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生活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>+</w:t>
      </w:r>
      <w:r w:rsidR="001575E0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 xml:space="preserve"> 與 台北市停車資訊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，讓使用者在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 Facebook 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打卡頁面上，可以直接瀏覽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 xml:space="preserve">Yahoo! 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生活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>+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 xml:space="preserve"> </w:t>
      </w:r>
      <w:r w:rsidR="00E40C31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的資訊，</w:t>
      </w:r>
      <w:r w:rsidR="00D14952" w:rsidRPr="00126735">
        <w:rPr>
          <w:rFonts w:ascii="微軟正黑體" w:eastAsia="微軟正黑體" w:hAnsi="微軟正黑體" w:hint="eastAsia"/>
          <w:color w:val="FF0000"/>
          <w:kern w:val="0"/>
          <w:sz w:val="28"/>
          <w:szCs w:val="28"/>
          <w:u w:val="single"/>
        </w:rPr>
        <w:t>將人潮</w:t>
      </w:r>
      <w:r w:rsidR="00F00960" w:rsidRPr="00126735">
        <w:rPr>
          <w:rFonts w:ascii="微軟正黑體" w:eastAsia="微軟正黑體" w:hAnsi="微軟正黑體" w:hint="eastAsia"/>
          <w:color w:val="FF0000"/>
          <w:kern w:val="0"/>
          <w:sz w:val="28"/>
          <w:szCs w:val="28"/>
          <w:u w:val="single"/>
        </w:rPr>
        <w:t>導至</w:t>
      </w:r>
      <w:r w:rsidR="00F00960" w:rsidRPr="00126735">
        <w:rPr>
          <w:rFonts w:ascii="微軟正黑體" w:eastAsia="微軟正黑體" w:hAnsi="微軟正黑體"/>
          <w:color w:val="FF0000"/>
          <w:kern w:val="0"/>
          <w:sz w:val="28"/>
          <w:szCs w:val="28"/>
          <w:u w:val="single"/>
        </w:rPr>
        <w:t>Yahoo!</w:t>
      </w:r>
      <w:r w:rsidR="00F00960" w:rsidRPr="00126735">
        <w:rPr>
          <w:rFonts w:ascii="微軟正黑體" w:eastAsia="微軟正黑體" w:hAnsi="微軟正黑體" w:hint="eastAsia"/>
          <w:color w:val="FF0000"/>
          <w:kern w:val="0"/>
          <w:sz w:val="28"/>
          <w:szCs w:val="28"/>
          <w:u w:val="single"/>
        </w:rPr>
        <w:t>生活</w:t>
      </w:r>
      <w:r w:rsidR="00F00960" w:rsidRPr="00126735">
        <w:rPr>
          <w:rFonts w:ascii="微軟正黑體" w:eastAsia="微軟正黑體" w:hAnsi="微軟正黑體"/>
          <w:color w:val="FF0000"/>
          <w:kern w:val="0"/>
          <w:sz w:val="28"/>
          <w:szCs w:val="28"/>
          <w:u w:val="single"/>
        </w:rPr>
        <w:t>+</w:t>
      </w:r>
      <w:r w:rsidR="00F00960" w:rsidRPr="00126735">
        <w:rPr>
          <w:rFonts w:ascii="微軟正黑體" w:eastAsia="微軟正黑體" w:hAnsi="微軟正黑體" w:hint="eastAsia"/>
          <w:color w:val="FF0000"/>
          <w:kern w:val="0"/>
          <w:sz w:val="28"/>
          <w:szCs w:val="28"/>
          <w:u w:val="single"/>
        </w:rPr>
        <w:t xml:space="preserve"> 網站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。</w:t>
      </w:r>
      <w:r w:rsidR="00D14952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我們更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加入評分系統，分析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>Yahoo!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生活</w:t>
      </w:r>
      <w:r w:rsidR="00F00960" w:rsidRPr="00D14952">
        <w:rPr>
          <w:rFonts w:ascii="微軟正黑體" w:eastAsia="微軟正黑體" w:hAnsi="微軟正黑體"/>
          <w:kern w:val="0"/>
          <w:sz w:val="28"/>
          <w:szCs w:val="28"/>
          <w:u w:val="single"/>
        </w:rPr>
        <w:t>+</w:t>
      </w:r>
      <w:r w:rsidR="00F00960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 xml:space="preserve"> 資訊，推薦給使用者是不是一個值得去的地點</w:t>
      </w:r>
      <w:r w:rsidR="00D14952" w:rsidRPr="00D14952">
        <w:rPr>
          <w:rFonts w:ascii="微軟正黑體" w:eastAsia="微軟正黑體" w:hAnsi="微軟正黑體" w:hint="eastAsia"/>
          <w:kern w:val="0"/>
          <w:sz w:val="28"/>
          <w:szCs w:val="28"/>
          <w:u w:val="single"/>
        </w:rPr>
        <w:t>。</w:t>
      </w:r>
    </w:p>
    <w:p w14:paraId="21E7A095" w14:textId="77777777" w:rsidR="00250D13" w:rsidRPr="00690174" w:rsidRDefault="00250D13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proofErr w:type="gramStart"/>
      <w:r w:rsidRPr="00690174">
        <w:rPr>
          <w:rFonts w:ascii="微軟正黑體" w:eastAsia="微軟正黑體" w:hAnsi="微軟正黑體" w:hint="eastAsia"/>
          <w:kern w:val="0"/>
          <w:sz w:val="28"/>
          <w:szCs w:val="28"/>
        </w:rPr>
        <w:t>3.</w:t>
      </w:r>
      <w:r w:rsidR="008D4B27">
        <w:rPr>
          <w:rFonts w:ascii="微軟正黑體" w:eastAsia="微軟正黑體" w:hAnsi="微軟正黑體" w:hint="eastAsia"/>
          <w:kern w:val="0"/>
          <w:sz w:val="28"/>
          <w:szCs w:val="28"/>
        </w:rPr>
        <w:t>_</w:t>
      </w:r>
      <w:proofErr w:type="gramEnd"/>
      <w:r w:rsidR="00A72A83">
        <w:rPr>
          <w:rFonts w:ascii="微軟正黑體" w:eastAsia="微軟正黑體" w:hAnsi="微軟正黑體" w:hint="eastAsia"/>
          <w:kern w:val="0"/>
          <w:sz w:val="28"/>
          <w:szCs w:val="28"/>
        </w:rPr>
        <w:t>過去</w:t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>是否用過</w:t>
      </w:r>
      <w:r w:rsidR="00690174">
        <w:rPr>
          <w:rFonts w:ascii="微軟正黑體" w:eastAsia="微軟正黑體" w:hAnsi="微軟正黑體"/>
          <w:kern w:val="0"/>
          <w:sz w:val="28"/>
          <w:szCs w:val="28"/>
        </w:rPr>
        <w:t xml:space="preserve"> YUI,</w:t>
      </w:r>
      <w:r w:rsidR="00690174">
        <w:rPr>
          <w:rFonts w:ascii="微軟正黑體" w:eastAsia="微軟正黑體" w:hAnsi="微軟正黑體" w:hint="eastAsia"/>
          <w:kern w:val="0"/>
          <w:sz w:val="28"/>
          <w:szCs w:val="28"/>
        </w:rPr>
        <w:t>、</w:t>
      </w:r>
      <w:r w:rsidR="00690174">
        <w:rPr>
          <w:rFonts w:ascii="微軟正黑體" w:eastAsia="微軟正黑體" w:hAnsi="微軟正黑體"/>
          <w:kern w:val="0"/>
          <w:sz w:val="28"/>
          <w:szCs w:val="28"/>
        </w:rPr>
        <w:t>YQL</w:t>
      </w:r>
      <w:r w:rsidR="00A72A83">
        <w:rPr>
          <w:rFonts w:ascii="微軟正黑體" w:eastAsia="微軟正黑體" w:hAnsi="微軟正黑體" w:hint="eastAsia"/>
          <w:kern w:val="0"/>
          <w:sz w:val="28"/>
          <w:szCs w:val="28"/>
        </w:rPr>
        <w:t>以及</w:t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>Mojito? 如果有，請說明使用了哪些功能?</w:t>
      </w:r>
    </w:p>
    <w:p w14:paraId="4E083B89" w14:textId="77777777" w:rsidR="00250D13" w:rsidRDefault="00250D13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 w:rsidRPr="00690174">
        <w:rPr>
          <w:rFonts w:ascii="微軟正黑體" w:eastAsia="微軟正黑體" w:hAnsi="微軟正黑體"/>
          <w:kern w:val="0"/>
          <w:sz w:val="28"/>
          <w:szCs w:val="28"/>
        </w:rPr>
        <w:t>(</w:t>
      </w:r>
      <w:r w:rsidR="00B753F5">
        <w:fldChar w:fldCharType="begin"/>
      </w:r>
      <w:r w:rsidR="00B753F5">
        <w:instrText xml:space="preserve"> HYPERLINK "http://developer.yahoo.com/" \t "_blank" </w:instrText>
      </w:r>
      <w:r w:rsidR="00B753F5">
        <w:fldChar w:fldCharType="separate"/>
      </w:r>
      <w:r w:rsidRPr="00690174"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  <w:t>http://developer.yahoo.com/</w:t>
      </w:r>
      <w:r w:rsidR="00B753F5"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  <w:fldChar w:fldCharType="end"/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>)</w:t>
      </w:r>
    </w:p>
    <w:p w14:paraId="510AF6BE" w14:textId="53783430" w:rsidR="00A0471A" w:rsidRDefault="00012478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 w:rsidRPr="00012478">
        <w:rPr>
          <w:rFonts w:ascii="Wingdings" w:hAnsi="Wingdings"/>
          <w:color w:val="000000"/>
          <w:sz w:val="48"/>
          <w:szCs w:val="48"/>
        </w:rPr>
        <w:t></w:t>
      </w:r>
      <w:r w:rsidR="00A0471A">
        <w:rPr>
          <w:rFonts w:ascii="微軟正黑體" w:eastAsia="微軟正黑體" w:hAnsi="微軟正黑體" w:hint="eastAsia"/>
          <w:kern w:val="0"/>
          <w:sz w:val="28"/>
          <w:szCs w:val="28"/>
        </w:rPr>
        <w:t>有</w:t>
      </w:r>
    </w:p>
    <w:p w14:paraId="08C001CE" w14:textId="6BFD4439" w:rsidR="00A0471A" w:rsidRDefault="00012478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>
        <w:rPr>
          <w:rFonts w:ascii="微軟正黑體" w:eastAsia="微軟正黑體" w:hAnsi="微軟正黑體"/>
          <w:kern w:val="0"/>
          <w:sz w:val="28"/>
          <w:szCs w:val="28"/>
        </w:rPr>
        <w:t>YUI</w:t>
      </w:r>
      <w:r w:rsidR="00A0471A">
        <w:rPr>
          <w:rFonts w:ascii="微軟正黑體" w:eastAsia="微軟正黑體" w:hAnsi="微軟正黑體"/>
          <w:kern w:val="0"/>
          <w:sz w:val="28"/>
          <w:szCs w:val="28"/>
        </w:rPr>
        <w:t xml:space="preserve"> (AutoC</w:t>
      </w:r>
      <w:r w:rsidR="00F7741B">
        <w:rPr>
          <w:rFonts w:ascii="微軟正黑體" w:eastAsia="微軟正黑體" w:hAnsi="微軟正黑體"/>
          <w:kern w:val="0"/>
          <w:sz w:val="28"/>
          <w:szCs w:val="28"/>
        </w:rPr>
        <w:t xml:space="preserve">omplete function, </w:t>
      </w:r>
      <w:proofErr w:type="spellStart"/>
      <w:r w:rsidR="00A0471A" w:rsidRPr="00A0471A">
        <w:rPr>
          <w:rFonts w:ascii="微軟正黑體" w:eastAsia="微軟正黑體" w:hAnsi="微軟正黑體"/>
          <w:kern w:val="0"/>
          <w:sz w:val="28"/>
          <w:szCs w:val="28"/>
        </w:rPr>
        <w:t>TabView</w:t>
      </w:r>
      <w:proofErr w:type="spellEnd"/>
      <w:r w:rsidR="00A0471A">
        <w:rPr>
          <w:rFonts w:ascii="微軟正黑體" w:eastAsia="微軟正黑體" w:hAnsi="微軟正黑體"/>
          <w:kern w:val="0"/>
          <w:sz w:val="28"/>
          <w:szCs w:val="28"/>
        </w:rPr>
        <w:t xml:space="preserve"> , Dial, </w:t>
      </w:r>
      <w:proofErr w:type="spellStart"/>
      <w:r w:rsidR="00A0471A">
        <w:rPr>
          <w:rFonts w:ascii="微軟正黑體" w:eastAsia="微軟正黑體" w:hAnsi="微軟正黑體"/>
          <w:kern w:val="0"/>
          <w:sz w:val="28"/>
          <w:szCs w:val="28"/>
        </w:rPr>
        <w:t>DataTable</w:t>
      </w:r>
      <w:proofErr w:type="spellEnd"/>
      <w:r w:rsidR="00D14952">
        <w:rPr>
          <w:rFonts w:ascii="微軟正黑體" w:eastAsia="微軟正黑體" w:hAnsi="微軟正黑體"/>
          <w:kern w:val="0"/>
          <w:sz w:val="28"/>
          <w:szCs w:val="28"/>
        </w:rPr>
        <w:t>)</w:t>
      </w:r>
      <w:r w:rsidR="00A0471A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 以</w:t>
      </w:r>
      <w:r w:rsidR="00A0471A">
        <w:rPr>
          <w:rFonts w:ascii="微軟正黑體" w:eastAsia="微軟正黑體" w:hAnsi="微軟正黑體"/>
          <w:kern w:val="0"/>
          <w:sz w:val="28"/>
          <w:szCs w:val="28"/>
        </w:rPr>
        <w:t xml:space="preserve"> Widget </w:t>
      </w:r>
      <w:r w:rsidR="00A0471A">
        <w:rPr>
          <w:rFonts w:ascii="微軟正黑體" w:eastAsia="微軟正黑體" w:hAnsi="微軟正黑體" w:hint="eastAsia"/>
          <w:kern w:val="0"/>
          <w:sz w:val="28"/>
          <w:szCs w:val="28"/>
        </w:rPr>
        <w:t>效果</w:t>
      </w:r>
      <w:r w:rsidR="00A0471A">
        <w:rPr>
          <w:rFonts w:ascii="微軟正黑體" w:eastAsia="微軟正黑體" w:hAnsi="微軟正黑體" w:hint="eastAsia"/>
          <w:kern w:val="0"/>
          <w:sz w:val="28"/>
          <w:szCs w:val="28"/>
        </w:rPr>
        <w:lastRenderedPageBreak/>
        <w:t>居多</w:t>
      </w:r>
    </w:p>
    <w:p w14:paraId="2CE0D495" w14:textId="4911F5AE" w:rsidR="00690174" w:rsidRDefault="00012478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>
        <w:rPr>
          <w:rFonts w:ascii="微軟正黑體" w:eastAsia="微軟正黑體" w:hAnsi="微軟正黑體"/>
          <w:kern w:val="0"/>
          <w:sz w:val="28"/>
          <w:szCs w:val="28"/>
        </w:rPr>
        <w:t>YQL</w:t>
      </w:r>
      <w:r w:rsidR="00D14952">
        <w:rPr>
          <w:rFonts w:ascii="微軟正黑體" w:eastAsia="微軟正黑體" w:hAnsi="微軟正黑體"/>
          <w:kern w:val="0"/>
          <w:sz w:val="28"/>
          <w:szCs w:val="28"/>
        </w:rPr>
        <w:t xml:space="preserve"> (</w:t>
      </w:r>
      <w:r w:rsidR="00A0471A">
        <w:rPr>
          <w:rFonts w:ascii="微軟正黑體" w:eastAsia="微軟正黑體" w:hAnsi="微軟正黑體"/>
          <w:kern w:val="0"/>
          <w:sz w:val="28"/>
          <w:szCs w:val="28"/>
        </w:rPr>
        <w:t>get music information from YQL from yahoo music</w:t>
      </w:r>
      <w:r w:rsidR="00D14952">
        <w:rPr>
          <w:rFonts w:ascii="微軟正黑體" w:eastAsia="微軟正黑體" w:hAnsi="微軟正黑體"/>
          <w:kern w:val="0"/>
          <w:sz w:val="28"/>
          <w:szCs w:val="28"/>
        </w:rPr>
        <w:t>)</w:t>
      </w:r>
    </w:p>
    <w:p w14:paraId="48481B7D" w14:textId="77777777" w:rsidR="007B4025" w:rsidRPr="00690174" w:rsidRDefault="007B4025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 w:rsidRPr="00690174">
        <w:rPr>
          <w:rFonts w:ascii="微軟正黑體" w:eastAsia="微軟正黑體" w:hAnsi="微軟正黑體" w:hint="eastAsia"/>
          <w:kern w:val="0"/>
          <w:sz w:val="48"/>
          <w:szCs w:val="48"/>
        </w:rPr>
        <w:t>□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無</w:t>
      </w:r>
    </w:p>
    <w:p w14:paraId="11536F91" w14:textId="77777777" w:rsidR="00250D13" w:rsidRPr="00690174" w:rsidRDefault="00250D13" w:rsidP="00250D13">
      <w:pPr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690174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4.</w:t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 xml:space="preserve"> </w:t>
      </w:r>
      <w:r w:rsidR="00A72A83">
        <w:rPr>
          <w:rFonts w:ascii="微軟正黑體" w:eastAsia="微軟正黑體" w:hAnsi="微軟正黑體" w:hint="eastAsia"/>
          <w:kern w:val="0"/>
          <w:sz w:val="28"/>
          <w:szCs w:val="28"/>
        </w:rPr>
        <w:t>過去</w:t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>是否用過台北市政府公開資訊</w:t>
      </w:r>
      <w:r w:rsidRPr="00690174">
        <w:rPr>
          <w:rFonts w:ascii="微軟正黑體" w:eastAsia="微軟正黑體" w:hAnsi="微軟正黑體" w:cs="新細明體"/>
          <w:kern w:val="0"/>
          <w:sz w:val="28"/>
          <w:szCs w:val="28"/>
        </w:rPr>
        <w:t xml:space="preserve">? </w:t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>如果有，請說明使用了哪些資料</w:t>
      </w:r>
      <w:r w:rsidRPr="00690174">
        <w:rPr>
          <w:rFonts w:ascii="微軟正黑體" w:eastAsia="微軟正黑體" w:hAnsi="微軟正黑體" w:cs="新細明體"/>
          <w:kern w:val="0"/>
          <w:sz w:val="28"/>
          <w:szCs w:val="28"/>
        </w:rPr>
        <w:t>?</w:t>
      </w:r>
    </w:p>
    <w:p w14:paraId="48EBC965" w14:textId="77777777" w:rsidR="00250D13" w:rsidRDefault="00250D13" w:rsidP="00250D13">
      <w:pPr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</w:pPr>
      <w:r w:rsidRPr="00690174"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  <w:t>(</w:t>
      </w:r>
      <w:r w:rsidR="00B753F5">
        <w:fldChar w:fldCharType="begin"/>
      </w:r>
      <w:r w:rsidR="00B753F5">
        <w:instrText xml:space="preserve"> HYPERLINK "http://data.taipei.gov.tw/" \t "_blank" </w:instrText>
      </w:r>
      <w:r w:rsidR="00B753F5">
        <w:fldChar w:fldCharType="separate"/>
      </w:r>
      <w:r w:rsidRPr="00690174"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  <w:t>http://data.taipei.gov.tw/</w:t>
      </w:r>
      <w:r w:rsidR="00B753F5"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  <w:fldChar w:fldCharType="end"/>
      </w:r>
      <w:r w:rsidRPr="00690174">
        <w:rPr>
          <w:rFonts w:ascii="微軟正黑體" w:eastAsia="微軟正黑體" w:hAnsi="微軟正黑體"/>
          <w:color w:val="0000FF"/>
          <w:kern w:val="0"/>
          <w:sz w:val="28"/>
          <w:szCs w:val="28"/>
          <w:u w:val="single"/>
        </w:rPr>
        <w:t>)</w:t>
      </w:r>
    </w:p>
    <w:p w14:paraId="1899F89E" w14:textId="77777777" w:rsidR="007B4025" w:rsidRDefault="007B4025" w:rsidP="007B4025">
      <w:pPr>
        <w:rPr>
          <w:rFonts w:ascii="微軟正黑體" w:eastAsia="微軟正黑體" w:hAnsi="微軟正黑體"/>
          <w:kern w:val="0"/>
          <w:sz w:val="28"/>
          <w:szCs w:val="28"/>
        </w:rPr>
      </w:pPr>
      <w:r w:rsidRPr="00690174">
        <w:rPr>
          <w:rFonts w:ascii="微軟正黑體" w:eastAsia="微軟正黑體" w:hAnsi="微軟正黑體" w:hint="eastAsia"/>
          <w:kern w:val="0"/>
          <w:sz w:val="48"/>
          <w:szCs w:val="48"/>
        </w:rPr>
        <w:t>□</w:t>
      </w:r>
      <w:r>
        <w:rPr>
          <w:rFonts w:ascii="微軟正黑體" w:eastAsia="微軟正黑體" w:hAnsi="微軟正黑體" w:hint="eastAsia"/>
          <w:kern w:val="0"/>
          <w:sz w:val="28"/>
          <w:szCs w:val="28"/>
        </w:rPr>
        <w:t>有，用過_______________ _______________ _______________ _______________ ___</w:t>
      </w:r>
    </w:p>
    <w:p w14:paraId="59EC75D4" w14:textId="37B92C5E" w:rsidR="001575E0" w:rsidRDefault="00A724D7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 w:rsidRPr="00012478">
        <w:rPr>
          <w:rFonts w:ascii="Wingdings" w:hAnsi="Wingdings"/>
          <w:color w:val="000000"/>
          <w:sz w:val="48"/>
          <w:szCs w:val="48"/>
        </w:rPr>
        <w:t></w:t>
      </w:r>
      <w:r w:rsidR="007B4025">
        <w:rPr>
          <w:rFonts w:ascii="微軟正黑體" w:eastAsia="微軟正黑體" w:hAnsi="微軟正黑體" w:hint="eastAsia"/>
          <w:kern w:val="0"/>
          <w:sz w:val="28"/>
          <w:szCs w:val="28"/>
        </w:rPr>
        <w:t>無</w:t>
      </w:r>
      <w:r w:rsidR="008B6036">
        <w:rPr>
          <w:rFonts w:ascii="微軟正黑體" w:eastAsia="微軟正黑體" w:hAnsi="微軟正黑體" w:hint="eastAsia"/>
          <w:kern w:val="0"/>
          <w:sz w:val="28"/>
          <w:szCs w:val="28"/>
        </w:rPr>
        <w:t>，但於這次專案會加入，說明如下</w:t>
      </w:r>
    </w:p>
    <w:p w14:paraId="122AA2DF" w14:textId="77777777" w:rsidR="001575E0" w:rsidRDefault="001575E0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</w:p>
    <w:p w14:paraId="65E37F77" w14:textId="0829CFF6" w:rsidR="007B4025" w:rsidRDefault="00276CB0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kern w:val="0"/>
          <w:sz w:val="28"/>
          <w:szCs w:val="28"/>
        </w:rPr>
        <w:t>於</w:t>
      </w:r>
      <w:r w:rsidR="00B321F5">
        <w:rPr>
          <w:rFonts w:ascii="微軟正黑體" w:eastAsia="微軟正黑體" w:hAnsi="微軟正黑體" w:hint="eastAsia"/>
          <w:kern w:val="0"/>
          <w:sz w:val="28"/>
          <w:szCs w:val="28"/>
        </w:rPr>
        <w:t>我們這次的專案中，將</w:t>
      </w:r>
      <w:r w:rsidR="001575E0">
        <w:rPr>
          <w:rFonts w:ascii="微軟正黑體" w:eastAsia="微軟正黑體" w:hAnsi="微軟正黑體" w:hint="eastAsia"/>
          <w:kern w:val="0"/>
          <w:sz w:val="28"/>
          <w:szCs w:val="28"/>
        </w:rPr>
        <w:t>會加入</w:t>
      </w:r>
      <w:r w:rsidR="001575E0" w:rsidRPr="001575E0">
        <w:rPr>
          <w:rFonts w:ascii="微軟正黑體" w:eastAsia="微軟正黑體" w:hAnsi="微軟正黑體" w:hint="eastAsia"/>
          <w:b/>
          <w:kern w:val="0"/>
          <w:sz w:val="28"/>
          <w:szCs w:val="28"/>
        </w:rPr>
        <w:t>台北市政府公開資料平台資訊</w:t>
      </w:r>
      <w:r w:rsidR="001575E0">
        <w:rPr>
          <w:rFonts w:ascii="微軟正黑體" w:eastAsia="微軟正黑體" w:hAnsi="微軟正黑體"/>
          <w:b/>
          <w:kern w:val="0"/>
          <w:sz w:val="28"/>
          <w:szCs w:val="28"/>
        </w:rPr>
        <w:t>(</w:t>
      </w:r>
      <w:r w:rsidR="001575E0">
        <w:rPr>
          <w:rFonts w:ascii="微軟正黑體" w:eastAsia="微軟正黑體" w:hAnsi="微軟正黑體" w:hint="eastAsia"/>
          <w:b/>
          <w:kern w:val="0"/>
          <w:sz w:val="28"/>
          <w:szCs w:val="28"/>
        </w:rPr>
        <w:t>停車位資訊</w:t>
      </w:r>
      <w:r w:rsidR="001575E0">
        <w:rPr>
          <w:rFonts w:ascii="微軟正黑體" w:eastAsia="微軟正黑體" w:hAnsi="微軟正黑體"/>
          <w:b/>
          <w:kern w:val="0"/>
          <w:sz w:val="28"/>
          <w:szCs w:val="28"/>
        </w:rPr>
        <w:t>)</w:t>
      </w:r>
    </w:p>
    <w:p w14:paraId="21F8A55D" w14:textId="2A9EF2A1" w:rsidR="001575E0" w:rsidRDefault="00F8349F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  <w:hyperlink r:id="rId9" w:history="1">
        <w:r w:rsidR="001575E0" w:rsidRPr="00684EB8">
          <w:rPr>
            <w:rStyle w:val="Hyperlink"/>
            <w:rFonts w:ascii="微軟正黑體" w:eastAsia="微軟正黑體" w:hAnsi="微軟正黑體"/>
            <w:kern w:val="0"/>
            <w:sz w:val="28"/>
            <w:szCs w:val="28"/>
          </w:rPr>
          <w:t>http://data.taipei.gov.tw/opendata/apply/NewDataContent?oid=C8A0BE97-0A3D-43D6-8C49-45B47743CD0B</w:t>
        </w:r>
      </w:hyperlink>
    </w:p>
    <w:p w14:paraId="29976057" w14:textId="77777777" w:rsidR="001575E0" w:rsidRPr="007B4025" w:rsidRDefault="001575E0" w:rsidP="00250D13">
      <w:pPr>
        <w:rPr>
          <w:rFonts w:ascii="微軟正黑體" w:eastAsia="微軟正黑體" w:hAnsi="微軟正黑體"/>
          <w:kern w:val="0"/>
          <w:sz w:val="28"/>
          <w:szCs w:val="28"/>
        </w:rPr>
      </w:pPr>
    </w:p>
    <w:p w14:paraId="639DEFAA" w14:textId="77777777" w:rsidR="002D040A" w:rsidRDefault="00250D13" w:rsidP="00F7306B">
      <w:pPr>
        <w:rPr>
          <w:rFonts w:ascii="微軟正黑體" w:eastAsia="微軟正黑體" w:hAnsi="微軟正黑體"/>
          <w:kern w:val="0"/>
          <w:sz w:val="28"/>
          <w:szCs w:val="28"/>
        </w:rPr>
      </w:pPr>
      <w:r w:rsidRPr="00690174">
        <w:rPr>
          <w:rFonts w:ascii="微軟正黑體" w:eastAsia="微軟正黑體" w:hAnsi="微軟正黑體" w:hint="eastAsia"/>
          <w:kern w:val="0"/>
          <w:sz w:val="28"/>
          <w:szCs w:val="28"/>
        </w:rPr>
        <w:t>5.</w:t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>最常</w:t>
      </w:r>
      <w:r w:rsidR="00A72A83">
        <w:rPr>
          <w:rFonts w:ascii="微軟正黑體" w:eastAsia="微軟正黑體" w:hAnsi="微軟正黑體" w:hint="eastAsia"/>
          <w:kern w:val="0"/>
          <w:sz w:val="28"/>
          <w:szCs w:val="28"/>
        </w:rPr>
        <w:t>使</w:t>
      </w:r>
      <w:r w:rsidRPr="00690174">
        <w:rPr>
          <w:rFonts w:ascii="微軟正黑體" w:eastAsia="微軟正黑體" w:hAnsi="微軟正黑體"/>
          <w:kern w:val="0"/>
          <w:sz w:val="28"/>
          <w:szCs w:val="28"/>
        </w:rPr>
        <w:t>用的開發語言和工具</w:t>
      </w:r>
      <w:r w:rsidR="00A72A83">
        <w:rPr>
          <w:rFonts w:ascii="微軟正黑體" w:eastAsia="微軟正黑體" w:hAnsi="微軟正黑體" w:hint="eastAsia"/>
          <w:kern w:val="0"/>
          <w:sz w:val="28"/>
          <w:szCs w:val="28"/>
        </w:rPr>
        <w:t>為何</w:t>
      </w:r>
      <w:r w:rsidR="007B4025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？</w:t>
      </w:r>
    </w:p>
    <w:p w14:paraId="3D003B21" w14:textId="2973B635" w:rsidR="007B4025" w:rsidRDefault="005435AC" w:rsidP="007B4025">
      <w:pPr>
        <w:rPr>
          <w:rFonts w:ascii="微軟正黑體" w:eastAsia="微軟正黑體" w:hAnsi="微軟正黑體"/>
          <w:kern w:val="0"/>
          <w:sz w:val="28"/>
          <w:szCs w:val="28"/>
        </w:rPr>
      </w:pPr>
      <w:r>
        <w:rPr>
          <w:rFonts w:ascii="微軟正黑體" w:eastAsia="微軟正黑體" w:hAnsi="微軟正黑體"/>
          <w:kern w:val="0"/>
          <w:sz w:val="28"/>
          <w:szCs w:val="28"/>
        </w:rPr>
        <w:t>P</w:t>
      </w:r>
      <w:r w:rsidR="00A724D7">
        <w:rPr>
          <w:rFonts w:ascii="微軟正黑體" w:eastAsia="微軟正黑體" w:hAnsi="微軟正黑體"/>
          <w:kern w:val="0"/>
          <w:sz w:val="28"/>
          <w:szCs w:val="28"/>
        </w:rPr>
        <w:t>ython</w:t>
      </w:r>
      <w:r w:rsidR="002C7269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, </w:t>
      </w:r>
      <w:r>
        <w:rPr>
          <w:rFonts w:ascii="微軟正黑體" w:eastAsia="微軟正黑體" w:hAnsi="微軟正黑體"/>
          <w:kern w:val="0"/>
          <w:sz w:val="28"/>
          <w:szCs w:val="28"/>
        </w:rPr>
        <w:t>PHP</w:t>
      </w:r>
      <w:r w:rsidR="002C7269">
        <w:rPr>
          <w:rFonts w:ascii="微軟正黑體" w:eastAsia="微軟正黑體" w:hAnsi="微軟正黑體" w:hint="eastAsia"/>
          <w:kern w:val="0"/>
          <w:sz w:val="28"/>
          <w:szCs w:val="28"/>
        </w:rPr>
        <w:t xml:space="preserve">, </w:t>
      </w:r>
      <w:r>
        <w:rPr>
          <w:rFonts w:ascii="微軟正黑體" w:eastAsia="微軟正黑體" w:hAnsi="微軟正黑體"/>
          <w:kern w:val="0"/>
          <w:sz w:val="28"/>
          <w:szCs w:val="28"/>
        </w:rPr>
        <w:t>J</w:t>
      </w:r>
      <w:r w:rsidR="009A2524">
        <w:rPr>
          <w:rFonts w:ascii="微軟正黑體" w:eastAsia="微軟正黑體" w:hAnsi="微軟正黑體"/>
          <w:kern w:val="0"/>
          <w:sz w:val="28"/>
          <w:szCs w:val="28"/>
        </w:rPr>
        <w:t>avaS</w:t>
      </w:r>
      <w:r w:rsidR="00A724D7">
        <w:rPr>
          <w:rFonts w:ascii="微軟正黑體" w:eastAsia="微軟正黑體" w:hAnsi="微軟正黑體"/>
          <w:kern w:val="0"/>
          <w:sz w:val="28"/>
          <w:szCs w:val="28"/>
        </w:rPr>
        <w:t>cript</w:t>
      </w:r>
      <w:r w:rsidR="002C7269">
        <w:rPr>
          <w:rFonts w:ascii="微軟正黑體" w:eastAsia="微軟正黑體" w:hAnsi="微軟正黑體"/>
          <w:kern w:val="0"/>
          <w:sz w:val="28"/>
          <w:szCs w:val="28"/>
        </w:rPr>
        <w:t xml:space="preserve"> (include YUI and </w:t>
      </w:r>
      <w:proofErr w:type="spellStart"/>
      <w:r w:rsidR="002C7269">
        <w:rPr>
          <w:rFonts w:ascii="微軟正黑體" w:eastAsia="微軟正黑體" w:hAnsi="微軟正黑體"/>
          <w:kern w:val="0"/>
          <w:sz w:val="28"/>
          <w:szCs w:val="28"/>
        </w:rPr>
        <w:t>jQuery</w:t>
      </w:r>
      <w:proofErr w:type="spellEnd"/>
      <w:r w:rsidR="002C7269">
        <w:rPr>
          <w:rFonts w:ascii="微軟正黑體" w:eastAsia="微軟正黑體" w:hAnsi="微軟正黑體"/>
          <w:kern w:val="0"/>
          <w:sz w:val="28"/>
          <w:szCs w:val="28"/>
        </w:rPr>
        <w:t>)</w:t>
      </w:r>
      <w:r>
        <w:rPr>
          <w:rFonts w:ascii="微軟正黑體" w:eastAsia="微軟正黑體" w:hAnsi="微軟正黑體"/>
          <w:kern w:val="0"/>
          <w:sz w:val="28"/>
          <w:szCs w:val="28"/>
        </w:rPr>
        <w:t>, VIM</w:t>
      </w:r>
      <w:r w:rsidR="00CD7BF5">
        <w:rPr>
          <w:rFonts w:ascii="微軟正黑體" w:eastAsia="微軟正黑體" w:hAnsi="微軟正黑體"/>
          <w:kern w:val="0"/>
          <w:sz w:val="28"/>
          <w:szCs w:val="28"/>
        </w:rPr>
        <w:t>, Bootstrap</w:t>
      </w:r>
    </w:p>
    <w:sectPr w:rsidR="007B4025" w:rsidSect="00FB4E1A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9A905" w14:textId="77777777" w:rsidR="00F7741B" w:rsidRDefault="00F7741B" w:rsidP="00400786">
      <w:r>
        <w:separator/>
      </w:r>
    </w:p>
  </w:endnote>
  <w:endnote w:type="continuationSeparator" w:id="0">
    <w:p w14:paraId="0B23A3E4" w14:textId="77777777" w:rsidR="00F7741B" w:rsidRDefault="00F7741B" w:rsidP="0040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51"/>
    <w:family w:val="auto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929D1" w14:textId="77777777" w:rsidR="00F7741B" w:rsidRDefault="00F7741B" w:rsidP="00400786">
      <w:r>
        <w:separator/>
      </w:r>
    </w:p>
  </w:footnote>
  <w:footnote w:type="continuationSeparator" w:id="0">
    <w:p w14:paraId="291E5C26" w14:textId="77777777" w:rsidR="00F7741B" w:rsidRDefault="00F7741B" w:rsidP="00400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887"/>
    <w:multiLevelType w:val="hybridMultilevel"/>
    <w:tmpl w:val="4E5C8ED2"/>
    <w:lvl w:ilvl="0" w:tplc="3B244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7CB5328"/>
    <w:multiLevelType w:val="hybridMultilevel"/>
    <w:tmpl w:val="4E5C8ED2"/>
    <w:lvl w:ilvl="0" w:tplc="3B244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432660B"/>
    <w:multiLevelType w:val="hybridMultilevel"/>
    <w:tmpl w:val="6900BBB0"/>
    <w:lvl w:ilvl="0" w:tplc="958C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760C60"/>
    <w:multiLevelType w:val="hybridMultilevel"/>
    <w:tmpl w:val="5FE8E146"/>
    <w:lvl w:ilvl="0" w:tplc="11AC3D9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85"/>
    <w:rsid w:val="00012478"/>
    <w:rsid w:val="00036F55"/>
    <w:rsid w:val="00044760"/>
    <w:rsid w:val="00062C10"/>
    <w:rsid w:val="00095C62"/>
    <w:rsid w:val="00096E5C"/>
    <w:rsid w:val="00126735"/>
    <w:rsid w:val="00155B85"/>
    <w:rsid w:val="001575E0"/>
    <w:rsid w:val="00164EBD"/>
    <w:rsid w:val="00192962"/>
    <w:rsid w:val="00197462"/>
    <w:rsid w:val="001E288A"/>
    <w:rsid w:val="001F7ADD"/>
    <w:rsid w:val="001F7B80"/>
    <w:rsid w:val="0023431F"/>
    <w:rsid w:val="00250D13"/>
    <w:rsid w:val="0025276C"/>
    <w:rsid w:val="00261295"/>
    <w:rsid w:val="00276CB0"/>
    <w:rsid w:val="00285BF8"/>
    <w:rsid w:val="002C7269"/>
    <w:rsid w:val="002D040A"/>
    <w:rsid w:val="00332A7B"/>
    <w:rsid w:val="003456E0"/>
    <w:rsid w:val="0036755A"/>
    <w:rsid w:val="00400460"/>
    <w:rsid w:val="00400786"/>
    <w:rsid w:val="00405DF2"/>
    <w:rsid w:val="00463F56"/>
    <w:rsid w:val="004B39EE"/>
    <w:rsid w:val="004E2E19"/>
    <w:rsid w:val="005435AC"/>
    <w:rsid w:val="00593297"/>
    <w:rsid w:val="005A37F5"/>
    <w:rsid w:val="005B1E98"/>
    <w:rsid w:val="005B3D22"/>
    <w:rsid w:val="005C5B13"/>
    <w:rsid w:val="005F17B0"/>
    <w:rsid w:val="005F6880"/>
    <w:rsid w:val="00641507"/>
    <w:rsid w:val="00641824"/>
    <w:rsid w:val="00690174"/>
    <w:rsid w:val="006C3AC7"/>
    <w:rsid w:val="007231EF"/>
    <w:rsid w:val="00745BFE"/>
    <w:rsid w:val="00760FE0"/>
    <w:rsid w:val="00767823"/>
    <w:rsid w:val="007B4025"/>
    <w:rsid w:val="007E62F9"/>
    <w:rsid w:val="00803240"/>
    <w:rsid w:val="008327EE"/>
    <w:rsid w:val="008A1F97"/>
    <w:rsid w:val="008B6036"/>
    <w:rsid w:val="008B6814"/>
    <w:rsid w:val="008C7E8C"/>
    <w:rsid w:val="008D4B27"/>
    <w:rsid w:val="008F4192"/>
    <w:rsid w:val="00902E66"/>
    <w:rsid w:val="0090383B"/>
    <w:rsid w:val="00913A38"/>
    <w:rsid w:val="00954A07"/>
    <w:rsid w:val="009A2524"/>
    <w:rsid w:val="009D0E62"/>
    <w:rsid w:val="009D2746"/>
    <w:rsid w:val="00A0471A"/>
    <w:rsid w:val="00A04EC3"/>
    <w:rsid w:val="00A724D7"/>
    <w:rsid w:val="00A72A83"/>
    <w:rsid w:val="00A772BC"/>
    <w:rsid w:val="00AA216C"/>
    <w:rsid w:val="00AA7E7C"/>
    <w:rsid w:val="00AD6D08"/>
    <w:rsid w:val="00AE502B"/>
    <w:rsid w:val="00AF04C8"/>
    <w:rsid w:val="00B321F5"/>
    <w:rsid w:val="00B753F5"/>
    <w:rsid w:val="00B75AC7"/>
    <w:rsid w:val="00C0207E"/>
    <w:rsid w:val="00C2068A"/>
    <w:rsid w:val="00C379A5"/>
    <w:rsid w:val="00C44052"/>
    <w:rsid w:val="00C675DC"/>
    <w:rsid w:val="00C9010F"/>
    <w:rsid w:val="00CB5E02"/>
    <w:rsid w:val="00CC3E5B"/>
    <w:rsid w:val="00CD5F49"/>
    <w:rsid w:val="00CD7BF5"/>
    <w:rsid w:val="00CE5BED"/>
    <w:rsid w:val="00D14952"/>
    <w:rsid w:val="00D325D1"/>
    <w:rsid w:val="00D73676"/>
    <w:rsid w:val="00DC31CD"/>
    <w:rsid w:val="00DC419F"/>
    <w:rsid w:val="00DD6519"/>
    <w:rsid w:val="00DE1575"/>
    <w:rsid w:val="00DF331F"/>
    <w:rsid w:val="00E06DC3"/>
    <w:rsid w:val="00E40C31"/>
    <w:rsid w:val="00E45424"/>
    <w:rsid w:val="00EC4342"/>
    <w:rsid w:val="00ED4125"/>
    <w:rsid w:val="00EE190D"/>
    <w:rsid w:val="00F00960"/>
    <w:rsid w:val="00F02370"/>
    <w:rsid w:val="00F40AEA"/>
    <w:rsid w:val="00F47FC9"/>
    <w:rsid w:val="00F63D84"/>
    <w:rsid w:val="00F7306B"/>
    <w:rsid w:val="00F7741B"/>
    <w:rsid w:val="00F83439"/>
    <w:rsid w:val="00F8349F"/>
    <w:rsid w:val="00F92559"/>
    <w:rsid w:val="00FB4E1A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1A1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0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B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155B85"/>
    <w:rPr>
      <w:color w:val="0000FF"/>
      <w:u w:val="single"/>
    </w:rPr>
  </w:style>
  <w:style w:type="table" w:styleId="TableGrid">
    <w:name w:val="Table Grid"/>
    <w:basedOn w:val="TableNormal"/>
    <w:uiPriority w:val="59"/>
    <w:rsid w:val="00A77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2BC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400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786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00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786"/>
    <w:rPr>
      <w:sz w:val="20"/>
      <w:szCs w:val="20"/>
    </w:rPr>
  </w:style>
  <w:style w:type="table" w:customStyle="1" w:styleId="LightGrid1">
    <w:name w:val="Light Grid1"/>
    <w:basedOn w:val="TableNormal"/>
    <w:uiPriority w:val="62"/>
    <w:rsid w:val="0040078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03240"/>
    <w:rPr>
      <w:rFonts w:ascii="Calibri" w:eastAsia="新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03240"/>
    <w:rPr>
      <w:rFonts w:ascii="Calibri" w:eastAsia="新細明體" w:hAnsi="Courier New" w:cs="Courier New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5D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DC"/>
    <w:rPr>
      <w:rFonts w:asciiTheme="majorHAnsi" w:eastAsiaTheme="majorEastAsia" w:hAnsiTheme="majorHAnsi" w:cstheme="majorBidi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321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0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B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155B85"/>
    <w:rPr>
      <w:color w:val="0000FF"/>
      <w:u w:val="single"/>
    </w:rPr>
  </w:style>
  <w:style w:type="table" w:styleId="TableGrid">
    <w:name w:val="Table Grid"/>
    <w:basedOn w:val="TableNormal"/>
    <w:uiPriority w:val="59"/>
    <w:rsid w:val="00A77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2BC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400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786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00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786"/>
    <w:rPr>
      <w:sz w:val="20"/>
      <w:szCs w:val="20"/>
    </w:rPr>
  </w:style>
  <w:style w:type="table" w:customStyle="1" w:styleId="LightGrid1">
    <w:name w:val="Light Grid1"/>
    <w:basedOn w:val="TableNormal"/>
    <w:uiPriority w:val="62"/>
    <w:rsid w:val="0040078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03240"/>
    <w:rPr>
      <w:rFonts w:ascii="Calibri" w:eastAsia="新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03240"/>
    <w:rPr>
      <w:rFonts w:ascii="Calibri" w:eastAsia="新細明體" w:hAnsi="Courier New" w:cs="Courier New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5D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DC"/>
    <w:rPr>
      <w:rFonts w:asciiTheme="majorHAnsi" w:eastAsiaTheme="majorEastAsia" w:hAnsiTheme="majorHAnsi" w:cstheme="majorBidi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321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ideshare.net/blackcan/chinese-dish-names-extraction-ir-project" TargetMode="External"/><Relationship Id="rId9" Type="http://schemas.openxmlformats.org/officeDocument/2006/relationships/hyperlink" Target="http://data.taipei.gov.tw/opendata/apply/NewDataContent?oid=C8A0BE97-0A3D-43D6-8C49-45B47743CD0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Cheng Chun Yuan</cp:lastModifiedBy>
  <cp:revision>9</cp:revision>
  <dcterms:created xsi:type="dcterms:W3CDTF">2012-10-02T08:13:00Z</dcterms:created>
  <dcterms:modified xsi:type="dcterms:W3CDTF">2012-10-02T08:17:00Z</dcterms:modified>
</cp:coreProperties>
</file>